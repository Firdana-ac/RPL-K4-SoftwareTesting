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A405F" w14:textId="77777777" w:rsidR="0081130C" w:rsidRDefault="0081130C" w:rsidP="0081130C">
      <w:pPr>
        <w:tabs>
          <w:tab w:val="left" w:pos="5978"/>
        </w:tabs>
        <w:spacing w:before="75"/>
        <w:ind w:left="1077"/>
        <w:rPr>
          <w:sz w:val="17"/>
        </w:rPr>
      </w:pPr>
      <w:r>
        <w:rPr>
          <w:sz w:val="17"/>
        </w:rPr>
        <w:br w:type="page"/>
      </w:r>
      <w:r>
        <w:rPr>
          <w:sz w:val="17"/>
        </w:rPr>
        <w:lastRenderedPageBreak/>
        <w:t>124</w:t>
      </w:r>
      <w:r>
        <w:rPr>
          <w:sz w:val="17"/>
        </w:rPr>
        <w:tab/>
        <w:t>G. Fraser and J. M.</w:t>
      </w:r>
      <w:r>
        <w:rPr>
          <w:spacing w:val="-7"/>
          <w:sz w:val="17"/>
        </w:rPr>
        <w:t xml:space="preserve"> </w:t>
      </w:r>
      <w:r>
        <w:rPr>
          <w:sz w:val="17"/>
        </w:rPr>
        <w:t>Rojas</w:t>
      </w:r>
    </w:p>
    <w:p w14:paraId="65D440EB" w14:textId="77777777" w:rsidR="0081130C" w:rsidRDefault="0081130C" w:rsidP="0081130C">
      <w:pPr>
        <w:pStyle w:val="BodyText"/>
        <w:spacing w:before="6"/>
        <w:rPr>
          <w:sz w:val="25"/>
        </w:rPr>
      </w:pPr>
    </w:p>
    <w:p w14:paraId="1ACB715B" w14:textId="77777777" w:rsidR="0081130C" w:rsidRDefault="0081130C" w:rsidP="0081130C">
      <w:pPr>
        <w:pStyle w:val="ListParagraph"/>
        <w:numPr>
          <w:ilvl w:val="0"/>
          <w:numId w:val="1"/>
        </w:numPr>
        <w:tabs>
          <w:tab w:val="left" w:pos="1425"/>
          <w:tab w:val="left" w:pos="1426"/>
        </w:tabs>
        <w:ind w:hanging="349"/>
        <w:rPr>
          <w:b/>
          <w:sz w:val="24"/>
        </w:rPr>
      </w:pPr>
      <w:r>
        <w:rPr>
          <w:b/>
          <w:sz w:val="24"/>
        </w:rPr>
        <w:t>Introduction</w:t>
      </w:r>
    </w:p>
    <w:p w14:paraId="09C87ED0" w14:textId="77777777" w:rsidR="0081130C" w:rsidRDefault="0081130C" w:rsidP="0081130C">
      <w:pPr>
        <w:pStyle w:val="BodyText"/>
        <w:spacing w:before="10"/>
        <w:rPr>
          <w:b/>
          <w:sz w:val="27"/>
        </w:rPr>
      </w:pPr>
    </w:p>
    <w:p w14:paraId="6BB5A15D" w14:textId="5BC39503" w:rsidR="0081130C" w:rsidRDefault="0081130C" w:rsidP="0081130C">
      <w:pPr>
        <w:pStyle w:val="BodyText"/>
        <w:spacing w:line="249" w:lineRule="auto"/>
        <w:ind w:left="1077" w:right="130"/>
        <w:jc w:val="both"/>
      </w:pPr>
      <w:r>
        <w:t xml:space="preserve">Software </w:t>
      </w:r>
      <w:proofErr w:type="spellStart"/>
      <w:r>
        <w:t>memiliki</w:t>
      </w:r>
      <w:proofErr w:type="spellEnd"/>
      <w:r>
        <w:t xml:space="preserve"> bug. </w:t>
      </w:r>
      <w:proofErr w:type="spellStart"/>
      <w:r>
        <w:t>Ini</w:t>
      </w:r>
      <w:proofErr w:type="spellEnd"/>
      <w:r>
        <w:t xml:space="preserve"> </w:t>
      </w:r>
      <w:proofErr w:type="spellStart"/>
      <w:r>
        <w:t>memungkinkan</w:t>
      </w:r>
      <w:proofErr w:type="spellEnd"/>
      <w:r>
        <w:t xml:space="preserve">  </w:t>
      </w:r>
      <w:proofErr w:type="spellStart"/>
      <w:r>
        <w:t>dikarenakan</w:t>
      </w:r>
      <w:proofErr w:type="spellEnd"/>
      <w:r>
        <w:t xml:space="preserve"> code </w:t>
      </w:r>
      <w:proofErr w:type="spellStart"/>
      <w:r>
        <w:t>dibuat</w:t>
      </w:r>
      <w:proofErr w:type="spellEnd"/>
      <w:r>
        <w:t xml:space="preserve"> oleh </w:t>
      </w:r>
      <w:proofErr w:type="spellStart"/>
      <w:r>
        <w:t>manusia</w:t>
      </w:r>
      <w:proofErr w:type="spellEnd"/>
      <w:r>
        <w:t xml:space="preserve">, dan </w:t>
      </w:r>
      <w:proofErr w:type="spellStart"/>
      <w:r>
        <w:t>manusia</w:t>
      </w:r>
      <w:proofErr w:type="spellEnd"/>
      <w:r>
        <w:t xml:space="preserve"> </w:t>
      </w:r>
      <w:proofErr w:type="spellStart"/>
      <w:r>
        <w:t>dapat</w:t>
      </w:r>
      <w:proofErr w:type="spellEnd"/>
      <w:r>
        <w:t xml:space="preserve"> </w:t>
      </w:r>
      <w:proofErr w:type="spellStart"/>
      <w:r>
        <w:t>membuat</w:t>
      </w:r>
      <w:proofErr w:type="spellEnd"/>
      <w:r>
        <w:t xml:space="preserve"> </w:t>
      </w:r>
      <w:proofErr w:type="spellStart"/>
      <w:r>
        <w:t>kesalahan</w:t>
      </w:r>
      <w:proofErr w:type="spellEnd"/>
      <w:r>
        <w:t xml:space="preserve">. </w:t>
      </w:r>
      <w:proofErr w:type="spellStart"/>
      <w:r>
        <w:t>Persyaratan</w:t>
      </w:r>
      <w:proofErr w:type="spellEnd"/>
      <w:r>
        <w:t xml:space="preserve"> yang salah/</w:t>
      </w:r>
      <w:proofErr w:type="spellStart"/>
      <w:r>
        <w:t>ambigu</w:t>
      </w:r>
      <w:proofErr w:type="spellEnd"/>
      <w:r>
        <w:t xml:space="preserve">, </w:t>
      </w:r>
      <w:proofErr w:type="spellStart"/>
      <w:r>
        <w:t>persyaratan</w:t>
      </w:r>
      <w:proofErr w:type="spellEnd"/>
      <w:r>
        <w:t xml:space="preserve"> </w:t>
      </w:r>
      <w:proofErr w:type="spellStart"/>
      <w:r>
        <w:t>dapat</w:t>
      </w:r>
      <w:proofErr w:type="spellEnd"/>
      <w:r>
        <w:t xml:space="preserve"> </w:t>
      </w:r>
      <w:proofErr w:type="spellStart"/>
      <w:r>
        <w:t>disalahpahami</w:t>
      </w:r>
      <w:proofErr w:type="spellEnd"/>
      <w:r>
        <w:t xml:space="preserve"> yang </w:t>
      </w:r>
      <w:proofErr w:type="spellStart"/>
      <w:r>
        <w:t>dapa</w:t>
      </w:r>
      <w:ins w:id="0" w:author="ft" w:date="2021-03-10T13:03:00Z">
        <w:r>
          <w:t>t</w:t>
        </w:r>
        <w:proofErr w:type="spellEnd"/>
        <w:r>
          <w:t xml:space="preserve"> </w:t>
        </w:r>
        <w:proofErr w:type="spellStart"/>
        <w:r>
          <w:t>membuat</w:t>
        </w:r>
        <w:proofErr w:type="spellEnd"/>
        <w:r>
          <w:t xml:space="preserve"> software </w:t>
        </w:r>
        <w:proofErr w:type="spellStart"/>
        <w:r>
          <w:t>dapat</w:t>
        </w:r>
        <w:proofErr w:type="spellEnd"/>
        <w:r>
          <w:t xml:space="preserve"> </w:t>
        </w:r>
        <w:proofErr w:type="spellStart"/>
        <w:r>
          <w:t>disalahgunakan</w:t>
        </w:r>
        <w:proofErr w:type="spellEnd"/>
        <w:r>
          <w:t xml:space="preserve">, developer </w:t>
        </w:r>
        <w:proofErr w:type="spellStart"/>
        <w:r>
          <w:t>dapat</w:t>
        </w:r>
        <w:proofErr w:type="spellEnd"/>
        <w:r>
          <w:t xml:space="preserve"> </w:t>
        </w:r>
        <w:proofErr w:type="spellStart"/>
        <w:r>
          <w:t>membuat</w:t>
        </w:r>
        <w:proofErr w:type="spellEnd"/>
        <w:r>
          <w:t xml:space="preserve"> </w:t>
        </w:r>
        <w:proofErr w:type="spellStart"/>
        <w:r>
          <w:t>kesalahan</w:t>
        </w:r>
        <w:proofErr w:type="spellEnd"/>
        <w:r>
          <w:t xml:space="preserve"> </w:t>
        </w:r>
        <w:proofErr w:type="spellStart"/>
        <w:r>
          <w:t>saa</w:t>
        </w:r>
      </w:ins>
      <w:ins w:id="1" w:author="ft" w:date="2021-03-10T13:04:00Z">
        <w:r>
          <w:t>t</w:t>
        </w:r>
        <w:proofErr w:type="spellEnd"/>
        <w:r>
          <w:t xml:space="preserve"> </w:t>
        </w:r>
        <w:proofErr w:type="spellStart"/>
        <w:r>
          <w:t>menulis</w:t>
        </w:r>
        <w:proofErr w:type="spellEnd"/>
        <w:r>
          <w:t xml:space="preserve"> source code, yang </w:t>
        </w:r>
        <w:proofErr w:type="spellStart"/>
        <w:r>
          <w:t>dapat</w:t>
        </w:r>
        <w:proofErr w:type="spellEnd"/>
        <w:r>
          <w:t xml:space="preserve"> </w:t>
        </w:r>
        <w:proofErr w:type="spellStart"/>
        <w:r>
          <w:t>membuat</w:t>
        </w:r>
        <w:proofErr w:type="spellEnd"/>
        <w:r>
          <w:t xml:space="preserve"> code yang </w:t>
        </w:r>
        <w:proofErr w:type="spellStart"/>
        <w:r>
          <w:t>sebelumnya</w:t>
        </w:r>
        <w:proofErr w:type="spellEnd"/>
        <w:r>
          <w:t xml:space="preserve"> </w:t>
        </w:r>
        <w:proofErr w:type="spellStart"/>
        <w:r>
          <w:t>berkeja</w:t>
        </w:r>
        <w:proofErr w:type="spellEnd"/>
        <w:r>
          <w:t xml:space="preserve"> </w:t>
        </w:r>
        <w:proofErr w:type="spellStart"/>
        <w:r>
          <w:t>menjadi</w:t>
        </w:r>
        <w:proofErr w:type="spellEnd"/>
        <w:r>
          <w:t xml:space="preserve"> </w:t>
        </w:r>
        <w:proofErr w:type="spellStart"/>
        <w:r>
          <w:t>tidak</w:t>
        </w:r>
        <w:proofErr w:type="spellEnd"/>
        <w:r>
          <w:t xml:space="preserve"> </w:t>
        </w:r>
        <w:proofErr w:type="spellStart"/>
        <w:r>
          <w:t>ber</w:t>
        </w:r>
      </w:ins>
      <w:ins w:id="2" w:author="ft" w:date="2021-03-10T13:05:00Z">
        <w:r>
          <w:t>kerjalagi</w:t>
        </w:r>
        <w:proofErr w:type="spellEnd"/>
        <w:r>
          <w:t xml:space="preserve"> Ketika </w:t>
        </w:r>
        <w:proofErr w:type="spellStart"/>
        <w:r>
          <w:t>terjadi</w:t>
        </w:r>
        <w:proofErr w:type="spellEnd"/>
        <w:r>
          <w:t xml:space="preserve"> </w:t>
        </w:r>
        <w:proofErr w:type="spellStart"/>
        <w:r>
          <w:t>perubahan</w:t>
        </w:r>
        <w:proofErr w:type="spellEnd"/>
        <w:r>
          <w:t xml:space="preserve"> </w:t>
        </w:r>
        <w:proofErr w:type="spellStart"/>
        <w:r>
          <w:t>tanpa</w:t>
        </w:r>
        <w:proofErr w:type="spellEnd"/>
        <w:r>
          <w:t xml:space="preserve"> </w:t>
        </w:r>
        <w:proofErr w:type="spellStart"/>
        <w:r>
          <w:t>pemberitahuan</w:t>
        </w:r>
        <w:proofErr w:type="spellEnd"/>
        <w:r>
          <w:t xml:space="preserve"> </w:t>
        </w:r>
        <w:proofErr w:type="spellStart"/>
        <w:r>
          <w:t>se</w:t>
        </w:r>
      </w:ins>
      <w:ins w:id="3" w:author="ft" w:date="2021-03-10T13:06:00Z">
        <w:r>
          <w:t>belumnya</w:t>
        </w:r>
        <w:proofErr w:type="spellEnd"/>
        <w:r>
          <w:t>.</w:t>
        </w:r>
      </w:ins>
      <w:r>
        <w:t xml:space="preserve"> </w:t>
      </w:r>
      <w:proofErr w:type="spellStart"/>
      <w:ins w:id="4" w:author="ft" w:date="2021-03-10T13:06:00Z">
        <w:r>
          <w:t>Penguji</w:t>
        </w:r>
        <w:proofErr w:type="spellEnd"/>
        <w:r w:rsidR="00371E03">
          <w:t xml:space="preserve"> </w:t>
        </w:r>
        <w:proofErr w:type="spellStart"/>
        <w:r w:rsidR="00371E03">
          <w:t>peran</w:t>
        </w:r>
      </w:ins>
      <w:ins w:id="5" w:author="ft" w:date="2021-03-10T13:07:00Z">
        <w:r w:rsidR="00371E03">
          <w:t>gkat</w:t>
        </w:r>
        <w:proofErr w:type="spellEnd"/>
        <w:r w:rsidR="00371E03">
          <w:t xml:space="preserve"> </w:t>
        </w:r>
        <w:proofErr w:type="spellStart"/>
        <w:r w:rsidR="00371E03">
          <w:t>lunak</w:t>
        </w:r>
        <w:proofErr w:type="spellEnd"/>
        <w:r w:rsidR="00371E03">
          <w:t xml:space="preserve"> </w:t>
        </w:r>
        <w:proofErr w:type="spellStart"/>
        <w:r w:rsidR="00371E03">
          <w:t>mampu</w:t>
        </w:r>
        <w:proofErr w:type="spellEnd"/>
        <w:r w:rsidR="00371E03">
          <w:t xml:space="preserve"> </w:t>
        </w:r>
        <w:proofErr w:type="spellStart"/>
        <w:r w:rsidR="00371E03">
          <w:t>intutif</w:t>
        </w:r>
        <w:proofErr w:type="spellEnd"/>
        <w:r w:rsidR="00371E03">
          <w:t xml:space="preserve"> </w:t>
        </w:r>
        <w:proofErr w:type="spellStart"/>
        <w:r w:rsidR="00371E03">
          <w:t>terhadap</w:t>
        </w:r>
        <w:proofErr w:type="spellEnd"/>
        <w:r w:rsidR="00371E03">
          <w:t xml:space="preserve"> </w:t>
        </w:r>
        <w:proofErr w:type="spellStart"/>
        <w:r w:rsidR="00371E03">
          <w:t>masalah</w:t>
        </w:r>
        <w:proofErr w:type="spellEnd"/>
        <w:r w:rsidR="00371E03">
          <w:t xml:space="preserve"> </w:t>
        </w:r>
        <w:proofErr w:type="spellStart"/>
        <w:r w:rsidR="00371E03">
          <w:t>ini</w:t>
        </w:r>
        <w:proofErr w:type="spellEnd"/>
        <w:r w:rsidR="00371E03">
          <w:t xml:space="preserve"> </w:t>
        </w:r>
        <w:proofErr w:type="spellStart"/>
        <w:r w:rsidR="00371E03">
          <w:t>se</w:t>
        </w:r>
      </w:ins>
      <w:ins w:id="6" w:author="ft" w:date="2021-03-10T13:08:00Z">
        <w:r w:rsidR="00371E03">
          <w:t>perti</w:t>
        </w:r>
        <w:proofErr w:type="spellEnd"/>
        <w:r w:rsidR="00371E03">
          <w:t xml:space="preserve"> </w:t>
        </w:r>
        <w:proofErr w:type="spellStart"/>
        <w:r w:rsidR="00371E03">
          <w:t>halnya</w:t>
        </w:r>
        <w:proofErr w:type="spellEnd"/>
        <w:r w:rsidR="00371E03">
          <w:t xml:space="preserve"> </w:t>
        </w:r>
        <w:proofErr w:type="spellStart"/>
        <w:r w:rsidR="00371E03">
          <w:t>membangun</w:t>
        </w:r>
        <w:proofErr w:type="spellEnd"/>
        <w:r w:rsidR="00371E03">
          <w:t xml:space="preserve"> </w:t>
        </w:r>
        <w:proofErr w:type="spellStart"/>
        <w:r w:rsidR="00371E03">
          <w:t>sistem,kemudian</w:t>
        </w:r>
        <w:proofErr w:type="spellEnd"/>
        <w:r w:rsidR="00371E03">
          <w:t xml:space="preserve"> </w:t>
        </w:r>
        <w:proofErr w:type="spellStart"/>
        <w:r w:rsidR="00371E03">
          <w:t>menjalankan</w:t>
        </w:r>
        <w:proofErr w:type="spellEnd"/>
        <w:r w:rsidR="00371E03">
          <w:t xml:space="preserve"> </w:t>
        </w:r>
        <w:proofErr w:type="spellStart"/>
        <w:r w:rsidR="00371E03">
          <w:t>sistem</w:t>
        </w:r>
        <w:proofErr w:type="spellEnd"/>
        <w:r w:rsidR="00371E03">
          <w:t xml:space="preserve">, dan </w:t>
        </w:r>
        <w:proofErr w:type="spellStart"/>
        <w:r w:rsidR="00371E03">
          <w:t>memeriksa</w:t>
        </w:r>
        <w:proofErr w:type="spellEnd"/>
        <w:r w:rsidR="00371E03">
          <w:t xml:space="preserve"> </w:t>
        </w:r>
        <w:proofErr w:type="spellStart"/>
        <w:r w:rsidR="00371E03">
          <w:t>apakah</w:t>
        </w:r>
        <w:proofErr w:type="spellEnd"/>
        <w:r w:rsidR="00371E03">
          <w:t xml:space="preserve"> program </w:t>
        </w:r>
        <w:proofErr w:type="spellStart"/>
        <w:r w:rsidR="00371E03">
          <w:t>sudah</w:t>
        </w:r>
        <w:proofErr w:type="spellEnd"/>
        <w:r w:rsidR="00371E03">
          <w:t xml:space="preserve"> </w:t>
        </w:r>
        <w:proofErr w:type="spellStart"/>
        <w:r w:rsidR="00371E03">
          <w:t>berfungsi</w:t>
        </w:r>
        <w:proofErr w:type="spellEnd"/>
        <w:r w:rsidR="00371E03">
          <w:t xml:space="preserve"> </w:t>
        </w:r>
        <w:proofErr w:type="spellStart"/>
        <w:r w:rsidR="00371E03">
          <w:t>sesu</w:t>
        </w:r>
      </w:ins>
      <w:ins w:id="7" w:author="ft" w:date="2021-03-10T13:09:00Z">
        <w:r w:rsidR="00371E03">
          <w:t>ai</w:t>
        </w:r>
        <w:proofErr w:type="spellEnd"/>
        <w:r w:rsidR="00371E03">
          <w:t xml:space="preserve"> </w:t>
        </w:r>
        <w:proofErr w:type="spellStart"/>
        <w:r w:rsidR="00371E03">
          <w:t>dengan</w:t>
        </w:r>
        <w:proofErr w:type="spellEnd"/>
        <w:r w:rsidR="00371E03">
          <w:t xml:space="preserve"> </w:t>
        </w:r>
        <w:proofErr w:type="spellStart"/>
        <w:r w:rsidR="00371E03">
          <w:t>apa</w:t>
        </w:r>
        <w:proofErr w:type="spellEnd"/>
        <w:r w:rsidR="00371E03">
          <w:t xml:space="preserve"> yang </w:t>
        </w:r>
        <w:proofErr w:type="spellStart"/>
        <w:r w:rsidR="00371E03">
          <w:t>diharapkan</w:t>
        </w:r>
        <w:proofErr w:type="spellEnd"/>
        <w:r w:rsidR="00371E03">
          <w:t>.</w:t>
        </w:r>
      </w:ins>
      <w:del w:id="8" w:author="ft" w:date="2021-03-10T13:06:00Z">
        <w:r w:rsidDel="0081130C">
          <w:delText>Requirements can  be  ambiguous  or  wrong,  requirements  can be misunderstood, software components can be misused, developers can make mistakes when writing code, and even code that was once working may no longer be correct when once previously valid assumptions no longer hold after changes. Software</w:delText>
        </w:r>
        <w:r w:rsidDel="0081130C">
          <w:rPr>
            <w:spacing w:val="-13"/>
          </w:rPr>
          <w:delText xml:space="preserve"> </w:delText>
        </w:r>
        <w:r w:rsidDel="0081130C">
          <w:delText>testing</w:delText>
        </w:r>
        <w:r w:rsidDel="0081130C">
          <w:rPr>
            <w:spacing w:val="-10"/>
          </w:rPr>
          <w:delText xml:space="preserve"> </w:delText>
        </w:r>
        <w:r w:rsidDel="0081130C">
          <w:delText>is</w:delText>
        </w:r>
        <w:r w:rsidDel="0081130C">
          <w:rPr>
            <w:spacing w:val="-11"/>
          </w:rPr>
          <w:delText xml:space="preserve"> </w:delText>
        </w:r>
        <w:r w:rsidDel="0081130C">
          <w:delText>an</w:delText>
        </w:r>
        <w:r w:rsidDel="0081130C">
          <w:rPr>
            <w:spacing w:val="-10"/>
          </w:rPr>
          <w:delText xml:space="preserve"> </w:delText>
        </w:r>
        <w:r w:rsidDel="0081130C">
          <w:delText>intuitive</w:delText>
        </w:r>
        <w:r w:rsidDel="0081130C">
          <w:rPr>
            <w:spacing w:val="-13"/>
          </w:rPr>
          <w:delText xml:space="preserve"> </w:delText>
        </w:r>
        <w:r w:rsidDel="0081130C">
          <w:delText>response</w:delText>
        </w:r>
        <w:r w:rsidDel="0081130C">
          <w:rPr>
            <w:spacing w:val="-15"/>
          </w:rPr>
          <w:delText xml:space="preserve"> </w:delText>
        </w:r>
        <w:r w:rsidDel="0081130C">
          <w:delText>to</w:delText>
        </w:r>
        <w:r w:rsidDel="0081130C">
          <w:rPr>
            <w:spacing w:val="-10"/>
          </w:rPr>
          <w:delText xml:space="preserve"> </w:delText>
        </w:r>
        <w:r w:rsidDel="0081130C">
          <w:delText>this</w:delText>
        </w:r>
        <w:r w:rsidDel="0081130C">
          <w:rPr>
            <w:spacing w:val="-9"/>
          </w:rPr>
          <w:delText xml:space="preserve"> </w:delText>
        </w:r>
        <w:r w:rsidDel="0081130C">
          <w:delText>problem:</w:delText>
        </w:r>
        <w:r w:rsidDel="0081130C">
          <w:rPr>
            <w:spacing w:val="-16"/>
          </w:rPr>
          <w:delText xml:space="preserve"> </w:delText>
        </w:r>
        <w:r w:rsidDel="0081130C">
          <w:rPr>
            <w:spacing w:val="-9"/>
          </w:rPr>
          <w:delText>We</w:delText>
        </w:r>
        <w:r w:rsidDel="0081130C">
          <w:rPr>
            <w:spacing w:val="-10"/>
          </w:rPr>
          <w:delText xml:space="preserve"> </w:delText>
        </w:r>
        <w:r w:rsidDel="0081130C">
          <w:delText>build</w:delText>
        </w:r>
        <w:r w:rsidDel="0081130C">
          <w:rPr>
            <w:spacing w:val="-10"/>
          </w:rPr>
          <w:delText xml:space="preserve"> </w:delText>
        </w:r>
        <w:r w:rsidDel="0081130C">
          <w:delText>a</w:delText>
        </w:r>
        <w:r w:rsidDel="0081130C">
          <w:rPr>
            <w:spacing w:val="-11"/>
          </w:rPr>
          <w:delText xml:space="preserve"> </w:delText>
        </w:r>
        <w:r w:rsidDel="0081130C">
          <w:delText>system,</w:delText>
        </w:r>
        <w:r w:rsidDel="0081130C">
          <w:rPr>
            <w:spacing w:val="-10"/>
          </w:rPr>
          <w:delText xml:space="preserve"> </w:delText>
        </w:r>
        <w:r w:rsidDel="0081130C">
          <w:delText>then</w:delText>
        </w:r>
        <w:r w:rsidDel="0081130C">
          <w:rPr>
            <w:spacing w:val="-13"/>
          </w:rPr>
          <w:delText xml:space="preserve"> </w:delText>
        </w:r>
        <w:r w:rsidDel="0081130C">
          <w:delText>we run the system, and check if it is working as we</w:delText>
        </w:r>
        <w:r w:rsidDel="0081130C">
          <w:rPr>
            <w:spacing w:val="-26"/>
          </w:rPr>
          <w:delText xml:space="preserve"> </w:delText>
        </w:r>
        <w:r w:rsidDel="0081130C">
          <w:delText>expected.</w:delText>
        </w:r>
      </w:del>
    </w:p>
    <w:p w14:paraId="31FC68A5" w14:textId="395DE414" w:rsidR="0081130C" w:rsidRDefault="0036006E" w:rsidP="0081130C">
      <w:pPr>
        <w:pStyle w:val="BodyText"/>
        <w:spacing w:before="6" w:line="249" w:lineRule="auto"/>
        <w:ind w:left="1077" w:right="127" w:firstLine="237"/>
        <w:jc w:val="both"/>
      </w:pPr>
      <w:proofErr w:type="spellStart"/>
      <w:ins w:id="9" w:author="ft" w:date="2021-03-10T13:57:00Z">
        <w:r>
          <w:t>Meskipun</w:t>
        </w:r>
        <w:proofErr w:type="spellEnd"/>
        <w:r>
          <w:t xml:space="preserve"> </w:t>
        </w:r>
        <w:proofErr w:type="spellStart"/>
        <w:r>
          <w:t>prin</w:t>
        </w:r>
      </w:ins>
      <w:ins w:id="10" w:author="ft" w:date="2021-03-10T13:58:00Z">
        <w:r>
          <w:t>sipnya</w:t>
        </w:r>
        <w:proofErr w:type="spellEnd"/>
        <w:r>
          <w:t xml:space="preserve"> </w:t>
        </w:r>
        <w:proofErr w:type="spellStart"/>
        <w:r>
          <w:t>mudah</w:t>
        </w:r>
        <w:proofErr w:type="spellEnd"/>
        <w:r>
          <w:t xml:space="preserve">, </w:t>
        </w:r>
        <w:proofErr w:type="spellStart"/>
        <w:r>
          <w:t>tetapi</w:t>
        </w:r>
        <w:proofErr w:type="spellEnd"/>
        <w:r>
          <w:t xml:space="preserve"> </w:t>
        </w:r>
        <w:proofErr w:type="spellStart"/>
        <w:r>
          <w:t>menguji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tidak</w:t>
        </w:r>
        <w:proofErr w:type="spellEnd"/>
        <w:r>
          <w:t xml:space="preserve"> </w:t>
        </w:r>
        <w:proofErr w:type="spellStart"/>
        <w:r>
          <w:t>begitu</w:t>
        </w:r>
        <w:proofErr w:type="spellEnd"/>
        <w:r>
          <w:t xml:space="preserve"> </w:t>
        </w:r>
        <w:proofErr w:type="spellStart"/>
        <w:r>
          <w:t>mudah</w:t>
        </w:r>
        <w:proofErr w:type="spellEnd"/>
        <w:r>
          <w:t xml:space="preserve">. Salah </w:t>
        </w:r>
        <w:proofErr w:type="spellStart"/>
        <w:r>
          <w:t>satu</w:t>
        </w:r>
        <w:proofErr w:type="spellEnd"/>
        <w:r>
          <w:t xml:space="preserve"> </w:t>
        </w:r>
        <w:proofErr w:type="spellStart"/>
        <w:r>
          <w:t>alasan</w:t>
        </w:r>
        <w:proofErr w:type="spellEnd"/>
        <w:r>
          <w:t xml:space="preserve"> </w:t>
        </w:r>
        <w:proofErr w:type="spellStart"/>
        <w:r>
          <w:t>utama</w:t>
        </w:r>
        <w:proofErr w:type="spellEnd"/>
        <w:r>
          <w:t xml:space="preserve"> </w:t>
        </w:r>
        <w:proofErr w:type="spellStart"/>
        <w:r>
          <w:t>untuk</w:t>
        </w:r>
        <w:proofErr w:type="spellEnd"/>
        <w:r>
          <w:t xml:space="preserve"> </w:t>
        </w:r>
        <w:proofErr w:type="spellStart"/>
        <w:r>
          <w:t>ini</w:t>
        </w:r>
      </w:ins>
      <w:proofErr w:type="spellEnd"/>
      <w:ins w:id="11" w:author="ft" w:date="2021-03-10T13:59:00Z">
        <w:r>
          <w:t xml:space="preserve"> </w:t>
        </w:r>
        <w:proofErr w:type="spellStart"/>
        <w:r>
          <w:t>adalah</w:t>
        </w:r>
        <w:proofErr w:type="spellEnd"/>
        <w:r>
          <w:t xml:space="preserve"> </w:t>
        </w:r>
        <w:proofErr w:type="spellStart"/>
        <w:r>
          <w:t>kemungkinan</w:t>
        </w:r>
        <w:proofErr w:type="spellEnd"/>
        <w:r>
          <w:t xml:space="preserve"> </w:t>
        </w:r>
        <w:proofErr w:type="spellStart"/>
        <w:r>
          <w:t>tes</w:t>
        </w:r>
        <w:proofErr w:type="spellEnd"/>
        <w:r>
          <w:t xml:space="preserve"> yang </w:t>
        </w:r>
        <w:proofErr w:type="spellStart"/>
        <w:r>
          <w:t>ada</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sistem</w:t>
        </w:r>
        <w:proofErr w:type="spellEnd"/>
        <w:r>
          <w:t xml:space="preserve"> </w:t>
        </w:r>
        <w:proofErr w:type="spellStart"/>
        <w:r>
          <w:t>nontrival</w:t>
        </w:r>
        <w:proofErr w:type="spellEnd"/>
        <w:r>
          <w:t>.</w:t>
        </w:r>
      </w:ins>
      <w:del w:id="12" w:author="ft" w:date="2021-03-10T13:59:00Z">
        <w:r w:rsidR="0081130C" w:rsidDel="0036006E">
          <w:delText xml:space="preserve">While the principle is </w:delText>
        </w:r>
        <w:r w:rsidR="0081130C" w:rsidDel="0036006E">
          <w:rPr>
            <w:spacing w:val="-3"/>
          </w:rPr>
          <w:delText xml:space="preserve">easy, </w:delText>
        </w:r>
        <w:r w:rsidR="0081130C" w:rsidDel="0036006E">
          <w:delText xml:space="preserve">testing </w:delText>
        </w:r>
        <w:r w:rsidR="0081130C" w:rsidDel="0036006E">
          <w:rPr>
            <w:i/>
          </w:rPr>
          <w:delText xml:space="preserve">well </w:delText>
        </w:r>
        <w:r w:rsidR="0081130C" w:rsidDel="0036006E">
          <w:delText xml:space="preserve">is not so </w:delText>
        </w:r>
        <w:r w:rsidR="0081130C" w:rsidDel="0036006E">
          <w:rPr>
            <w:spacing w:val="-3"/>
          </w:rPr>
          <w:delText xml:space="preserve">easy. </w:delText>
        </w:r>
        <w:r w:rsidR="0081130C" w:rsidDel="0036006E">
          <w:delText>One main reason for this is the sheer number of possible tests that exists for any nontrivial system.</w:delText>
        </w:r>
      </w:del>
      <w:r w:rsidR="0081130C">
        <w:t xml:space="preserve"> </w:t>
      </w:r>
      <w:proofErr w:type="spellStart"/>
      <w:ins w:id="13" w:author="ft" w:date="2021-03-10T14:00:00Z">
        <w:r w:rsidR="00034CAB">
          <w:t>Bahkan</w:t>
        </w:r>
        <w:proofErr w:type="spellEnd"/>
        <w:r w:rsidR="00034CAB">
          <w:t xml:space="preserve"> </w:t>
        </w:r>
        <w:proofErr w:type="spellStart"/>
        <w:r w:rsidR="00034CAB">
          <w:t>sistem</w:t>
        </w:r>
        <w:proofErr w:type="spellEnd"/>
        <w:r w:rsidR="00034CAB">
          <w:t xml:space="preserve"> </w:t>
        </w:r>
        <w:proofErr w:type="spellStart"/>
        <w:r w:rsidR="00034CAB">
          <w:t>sederhana</w:t>
        </w:r>
        <w:proofErr w:type="spellEnd"/>
        <w:r w:rsidR="00034CAB">
          <w:t xml:space="preserve"> yang </w:t>
        </w:r>
        <w:proofErr w:type="spellStart"/>
        <w:r w:rsidR="00034CAB">
          <w:t>mengambil</w:t>
        </w:r>
        <w:proofErr w:type="spellEnd"/>
        <w:r w:rsidR="00034CAB">
          <w:t xml:space="preserve"> </w:t>
        </w:r>
      </w:ins>
      <w:proofErr w:type="spellStart"/>
      <w:ins w:id="14" w:author="ft" w:date="2021-03-10T14:01:00Z">
        <w:r w:rsidR="00034CAB">
          <w:t>satu</w:t>
        </w:r>
        <w:proofErr w:type="spellEnd"/>
        <w:r w:rsidR="00034CAB">
          <w:t xml:space="preserve"> </w:t>
        </w:r>
        <w:proofErr w:type="spellStart"/>
        <w:r w:rsidR="00034CAB">
          <w:t>nomor</w:t>
        </w:r>
        <w:proofErr w:type="spellEnd"/>
        <w:r w:rsidR="00034CAB">
          <w:t xml:space="preserve"> </w:t>
        </w:r>
        <w:proofErr w:type="spellStart"/>
        <w:r w:rsidR="00034CAB">
          <w:t>bilangan</w:t>
        </w:r>
        <w:proofErr w:type="spellEnd"/>
        <w:r w:rsidR="00034CAB">
          <w:t xml:space="preserve"> </w:t>
        </w:r>
        <w:proofErr w:type="spellStart"/>
        <w:r w:rsidR="00034CAB">
          <w:t>bulat</w:t>
        </w:r>
        <w:proofErr w:type="spellEnd"/>
        <w:r w:rsidR="00034CAB">
          <w:t xml:space="preserve"> 32 bit </w:t>
        </w:r>
        <w:proofErr w:type="spellStart"/>
        <w:r w:rsidR="00034CAB">
          <w:t>sebagai</w:t>
        </w:r>
        <w:proofErr w:type="spellEnd"/>
        <w:r w:rsidR="00034CAB">
          <w:t xml:space="preserve"> input yang </w:t>
        </w:r>
        <w:proofErr w:type="spellStart"/>
        <w:r w:rsidR="00034CAB">
          <w:t>sudah</w:t>
        </w:r>
        <w:proofErr w:type="spellEnd"/>
        <w:r w:rsidR="00034CAB">
          <w:t xml:space="preserve"> </w:t>
        </w:r>
        <w:proofErr w:type="spellStart"/>
        <w:r w:rsidR="00034CAB">
          <w:t>memiliki</w:t>
        </w:r>
        <w:proofErr w:type="spellEnd"/>
        <w:r w:rsidR="00034CAB">
          <w:t xml:space="preserve"> 232 </w:t>
        </w:r>
        <w:proofErr w:type="spellStart"/>
        <w:r w:rsidR="00034CAB">
          <w:t>kemungkinan</w:t>
        </w:r>
        <w:proofErr w:type="spellEnd"/>
        <w:r w:rsidR="00034CAB">
          <w:t xml:space="preserve"> </w:t>
        </w:r>
        <w:proofErr w:type="spellStart"/>
        <w:r w:rsidR="00034CAB">
          <w:t>tes</w:t>
        </w:r>
        <w:proofErr w:type="spellEnd"/>
        <w:r w:rsidR="00034CAB">
          <w:t>.</w:t>
        </w:r>
      </w:ins>
      <w:del w:id="15" w:author="ft" w:date="2021-03-10T14:02:00Z">
        <w:r w:rsidR="0081130C" w:rsidDel="00757BAB">
          <w:delText>Even a simple system that takes a single 32 bit integer number as input already has 2</w:delText>
        </w:r>
        <w:r w:rsidR="0081130C" w:rsidDel="00757BAB">
          <w:rPr>
            <w:vertAlign w:val="superscript"/>
          </w:rPr>
          <w:delText>32</w:delText>
        </w:r>
        <w:r w:rsidR="0081130C" w:rsidDel="00757BAB">
          <w:delText xml:space="preserve"> possible</w:delText>
        </w:r>
        <w:r w:rsidR="0081130C" w:rsidDel="00757BAB">
          <w:rPr>
            <w:spacing w:val="-6"/>
          </w:rPr>
          <w:delText xml:space="preserve"> </w:delText>
        </w:r>
        <w:r w:rsidR="0081130C" w:rsidDel="00757BAB">
          <w:delText>tests.</w:delText>
        </w:r>
      </w:del>
      <w:ins w:id="16" w:author="ft" w:date="2021-03-10T14:02:00Z">
        <w:r w:rsidR="00757BAB">
          <w:t xml:space="preserve"> </w:t>
        </w:r>
      </w:ins>
      <w:proofErr w:type="spellStart"/>
      <w:r w:rsidR="00905E82">
        <w:t>Manakah</w:t>
      </w:r>
      <w:proofErr w:type="spellEnd"/>
      <w:r w:rsidR="00905E82">
        <w:t xml:space="preserve"> </w:t>
      </w:r>
      <w:proofErr w:type="spellStart"/>
      <w:r w:rsidR="00905E82">
        <w:t>dari</w:t>
      </w:r>
      <w:proofErr w:type="spellEnd"/>
      <w:r w:rsidR="00905E82">
        <w:t xml:space="preserve"> </w:t>
      </w:r>
      <w:proofErr w:type="spellStart"/>
      <w:r w:rsidR="00905E82">
        <w:t>ini</w:t>
      </w:r>
      <w:proofErr w:type="spellEnd"/>
      <w:r w:rsidR="00905E82">
        <w:t xml:space="preserve"> yang </w:t>
      </w:r>
      <w:proofErr w:type="spellStart"/>
      <w:r w:rsidR="00905E82">
        <w:t>perlu</w:t>
      </w:r>
      <w:proofErr w:type="spellEnd"/>
      <w:r w:rsidR="00905E82">
        <w:t xml:space="preserve"> </w:t>
      </w:r>
      <w:proofErr w:type="spellStart"/>
      <w:r w:rsidR="00905E82">
        <w:t>kita</w:t>
      </w:r>
      <w:proofErr w:type="spellEnd"/>
      <w:r w:rsidR="00905E82">
        <w:t xml:space="preserve"> </w:t>
      </w:r>
      <w:proofErr w:type="spellStart"/>
      <w:r w:rsidR="00905E82">
        <w:t>eksekusi</w:t>
      </w:r>
      <w:proofErr w:type="spellEnd"/>
      <w:r w:rsidR="00905E82">
        <w:t xml:space="preserve"> </w:t>
      </w:r>
      <w:proofErr w:type="spellStart"/>
      <w:r w:rsidR="00905E82">
        <w:t>untuk</w:t>
      </w:r>
      <w:proofErr w:type="spellEnd"/>
      <w:r w:rsidR="00905E82">
        <w:t xml:space="preserve"> </w:t>
      </w:r>
      <w:proofErr w:type="spellStart"/>
      <w:r w:rsidR="00905E82">
        <w:t>memastikan</w:t>
      </w:r>
      <w:proofErr w:type="spellEnd"/>
      <w:r w:rsidR="00905E82">
        <w:t xml:space="preserve"> </w:t>
      </w:r>
      <w:proofErr w:type="spellStart"/>
      <w:r w:rsidR="00905E82">
        <w:t>bahwa</w:t>
      </w:r>
      <w:proofErr w:type="spellEnd"/>
      <w:r w:rsidR="00905E82">
        <w:t xml:space="preserve"> </w:t>
      </w:r>
      <w:proofErr w:type="spellStart"/>
      <w:r w:rsidR="00905E82">
        <w:t>kita</w:t>
      </w:r>
      <w:proofErr w:type="spellEnd"/>
      <w:r w:rsidR="00905E82">
        <w:t xml:space="preserve"> </w:t>
      </w:r>
      <w:proofErr w:type="spellStart"/>
      <w:r w:rsidR="00905E82">
        <w:t>menemukan</w:t>
      </w:r>
      <w:proofErr w:type="spellEnd"/>
      <w:r w:rsidR="00905E82">
        <w:t xml:space="preserve"> </w:t>
      </w:r>
      <w:proofErr w:type="spellStart"/>
      <w:r w:rsidR="00905E82">
        <w:t>semua</w:t>
      </w:r>
      <w:proofErr w:type="spellEnd"/>
      <w:r w:rsidR="00905E82">
        <w:t xml:space="preserve"> </w:t>
      </w:r>
      <w:proofErr w:type="spellStart"/>
      <w:r w:rsidR="00905E82">
        <w:t>bug.Jawaban</w:t>
      </w:r>
      <w:proofErr w:type="spellEnd"/>
      <w:r w:rsidR="00905E82">
        <w:t xml:space="preserve"> </w:t>
      </w:r>
      <w:proofErr w:type="spellStart"/>
      <w:r w:rsidR="00905E82">
        <w:t>untuk</w:t>
      </w:r>
      <w:proofErr w:type="spellEnd"/>
      <w:r w:rsidR="00905E82">
        <w:t xml:space="preserve"> </w:t>
      </w:r>
      <w:proofErr w:type="spellStart"/>
      <w:r w:rsidR="00905E82">
        <w:t>ini</w:t>
      </w:r>
      <w:proofErr w:type="spellEnd"/>
      <w:r w:rsidR="00905E82">
        <w:t xml:space="preserve"> </w:t>
      </w:r>
      <w:proofErr w:type="spellStart"/>
      <w:r w:rsidR="00905E82">
        <w:t>adalah</w:t>
      </w:r>
      <w:proofErr w:type="spellEnd"/>
      <w:r w:rsidR="00905E82">
        <w:t xml:space="preserve"> </w:t>
      </w:r>
      <w:proofErr w:type="spellStart"/>
      <w:r w:rsidR="00905E82">
        <w:t>bahwa</w:t>
      </w:r>
      <w:proofErr w:type="spellEnd"/>
      <w:r w:rsidR="00905E82">
        <w:t xml:space="preserve"> </w:t>
      </w:r>
      <w:proofErr w:type="spellStart"/>
      <w:r w:rsidR="00905E82">
        <w:t>kita</w:t>
      </w:r>
      <w:proofErr w:type="spellEnd"/>
      <w:r w:rsidR="00905E82">
        <w:t xml:space="preserve"> </w:t>
      </w:r>
      <w:proofErr w:type="spellStart"/>
      <w:r w:rsidR="00905E82">
        <w:t>perlu</w:t>
      </w:r>
      <w:proofErr w:type="spellEnd"/>
      <w:r w:rsidR="00905E82">
        <w:t xml:space="preserve"> </w:t>
      </w:r>
      <w:proofErr w:type="spellStart"/>
      <w:r w:rsidR="00905E82">
        <w:t>mengeksekusi</w:t>
      </w:r>
      <w:proofErr w:type="spellEnd"/>
      <w:r w:rsidR="00905E82">
        <w:t xml:space="preserve"> </w:t>
      </w:r>
      <w:proofErr w:type="spellStart"/>
      <w:r w:rsidR="00905E82">
        <w:t>semuanya</w:t>
      </w:r>
      <w:proofErr w:type="spellEnd"/>
      <w:r w:rsidR="00905E82">
        <w:t xml:space="preserve">, </w:t>
      </w:r>
      <w:proofErr w:type="spellStart"/>
      <w:r w:rsidR="00905E82">
        <w:t>hanya</w:t>
      </w:r>
      <w:proofErr w:type="spellEnd"/>
      <w:r w:rsidR="00905E82">
        <w:t xml:space="preserve"> </w:t>
      </w:r>
      <w:proofErr w:type="spellStart"/>
      <w:r w:rsidR="00905E82">
        <w:t>saja</w:t>
      </w:r>
      <w:proofErr w:type="spellEnd"/>
      <w:r w:rsidR="00905E82">
        <w:t xml:space="preserve"> </w:t>
      </w:r>
      <w:proofErr w:type="spellStart"/>
      <w:r w:rsidR="00905E82">
        <w:t>jika</w:t>
      </w:r>
      <w:proofErr w:type="spellEnd"/>
      <w:r w:rsidR="00905E82">
        <w:t xml:space="preserve"> </w:t>
      </w:r>
      <w:proofErr w:type="spellStart"/>
      <w:r w:rsidR="00905E82">
        <w:t>kita</w:t>
      </w:r>
      <w:proofErr w:type="spellEnd"/>
      <w:r w:rsidR="00905E82">
        <w:t xml:space="preserve"> </w:t>
      </w:r>
      <w:proofErr w:type="spellStart"/>
      <w:r w:rsidR="00905E82">
        <w:t>mengesekusi</w:t>
      </w:r>
      <w:proofErr w:type="spellEnd"/>
      <w:r w:rsidR="00905E82">
        <w:t xml:space="preserve"> </w:t>
      </w:r>
      <w:proofErr w:type="spellStart"/>
      <w:r w:rsidR="00905E82">
        <w:t>semua</w:t>
      </w:r>
      <w:proofErr w:type="spellEnd"/>
      <w:r w:rsidR="00905E82">
        <w:t xml:space="preserve"> input dan </w:t>
      </w:r>
      <w:proofErr w:type="spellStart"/>
      <w:r w:rsidR="00905E82">
        <w:t>mengamati</w:t>
      </w:r>
      <w:proofErr w:type="spellEnd"/>
      <w:r w:rsidR="00905E82">
        <w:t xml:space="preserve"> </w:t>
      </w:r>
      <w:proofErr w:type="spellStart"/>
      <w:r w:rsidR="00905E82">
        <w:t>bahwa</w:t>
      </w:r>
      <w:proofErr w:type="spellEnd"/>
      <w:r w:rsidR="00905E82">
        <w:t xml:space="preserve"> </w:t>
      </w:r>
      <w:proofErr w:type="spellStart"/>
      <w:r w:rsidR="00905E82">
        <w:t>sistem</w:t>
      </w:r>
      <w:proofErr w:type="spellEnd"/>
      <w:r w:rsidR="00905E82">
        <w:t xml:space="preserve"> yang </w:t>
      </w:r>
      <w:proofErr w:type="spellStart"/>
      <w:r w:rsidR="00905E82">
        <w:t>dihasilkan</w:t>
      </w:r>
      <w:proofErr w:type="spellEnd"/>
      <w:r w:rsidR="00905E82">
        <w:t xml:space="preserve"> output yang </w:t>
      </w:r>
      <w:proofErr w:type="spellStart"/>
      <w:r w:rsidR="00905E82">
        <w:t>diharapkan</w:t>
      </w:r>
      <w:proofErr w:type="spellEnd"/>
      <w:r w:rsidR="00905E82">
        <w:t xml:space="preserve"> </w:t>
      </w:r>
      <w:proofErr w:type="spellStart"/>
      <w:r w:rsidR="00905E82">
        <w:t>apakah</w:t>
      </w:r>
      <w:proofErr w:type="spellEnd"/>
      <w:r w:rsidR="00905E82">
        <w:t xml:space="preserve"> </w:t>
      </w:r>
      <w:proofErr w:type="spellStart"/>
      <w:r w:rsidR="00905E82">
        <w:t>kita</w:t>
      </w:r>
      <w:proofErr w:type="spellEnd"/>
      <w:r w:rsidR="00905E82">
        <w:t xml:space="preserve"> </w:t>
      </w:r>
      <w:proofErr w:type="spellStart"/>
      <w:r w:rsidR="00905E82">
        <w:t>tahu</w:t>
      </w:r>
      <w:proofErr w:type="spellEnd"/>
      <w:r w:rsidR="00905E82">
        <w:t xml:space="preserve"> </w:t>
      </w:r>
      <w:proofErr w:type="spellStart"/>
      <w:r w:rsidR="00905E82">
        <w:t>pasti</w:t>
      </w:r>
      <w:proofErr w:type="spellEnd"/>
      <w:r w:rsidR="00905E82">
        <w:t xml:space="preserve"> </w:t>
      </w:r>
      <w:proofErr w:type="spellStart"/>
      <w:r w:rsidR="00905E82">
        <w:t>bahwa</w:t>
      </w:r>
      <w:proofErr w:type="spellEnd"/>
      <w:r w:rsidR="00905E82">
        <w:t xml:space="preserve"> </w:t>
      </w:r>
      <w:proofErr w:type="spellStart"/>
      <w:r w:rsidR="00905E82">
        <w:t>tidak</w:t>
      </w:r>
      <w:proofErr w:type="spellEnd"/>
      <w:r w:rsidR="00905E82">
        <w:t xml:space="preserve"> </w:t>
      </w:r>
      <w:proofErr w:type="spellStart"/>
      <w:r w:rsidR="00905E82">
        <w:t>ada</w:t>
      </w:r>
      <w:proofErr w:type="spellEnd"/>
      <w:r w:rsidR="00905E82">
        <w:t xml:space="preserve"> bug. </w:t>
      </w:r>
      <w:proofErr w:type="spellStart"/>
      <w:r w:rsidR="00905E82">
        <w:t>Sangat</w:t>
      </w:r>
      <w:proofErr w:type="spellEnd"/>
      <w:r w:rsidR="00905E82">
        <w:t xml:space="preserve"> </w:t>
      </w:r>
      <w:proofErr w:type="spellStart"/>
      <w:r w:rsidR="00905E82">
        <w:t>mudah</w:t>
      </w:r>
      <w:proofErr w:type="spellEnd"/>
      <w:r w:rsidR="00905E82">
        <w:t xml:space="preserve"> </w:t>
      </w:r>
      <w:proofErr w:type="spellStart"/>
      <w:r w:rsidR="00905E82">
        <w:t>untuk</w:t>
      </w:r>
      <w:proofErr w:type="spellEnd"/>
      <w:r w:rsidR="00905E82">
        <w:t xml:space="preserve"> </w:t>
      </w:r>
      <w:proofErr w:type="spellStart"/>
      <w:r w:rsidR="00905E82">
        <w:t>melihat</w:t>
      </w:r>
      <w:proofErr w:type="spellEnd"/>
      <w:r w:rsidR="00905E82">
        <w:t xml:space="preserve"> </w:t>
      </w:r>
      <w:proofErr w:type="spellStart"/>
      <w:r w:rsidR="00905E82">
        <w:t>bahwa</w:t>
      </w:r>
      <w:proofErr w:type="spellEnd"/>
      <w:r w:rsidR="00905E82">
        <w:t xml:space="preserve"> </w:t>
      </w:r>
      <w:proofErr w:type="spellStart"/>
      <w:r w:rsidR="00905E82">
        <w:t>semua</w:t>
      </w:r>
      <w:proofErr w:type="spellEnd"/>
      <w:r w:rsidR="00905E82">
        <w:t xml:space="preserve"> </w:t>
      </w:r>
      <w:proofErr w:type="spellStart"/>
      <w:r w:rsidR="00905E82">
        <w:t>tes</w:t>
      </w:r>
      <w:proofErr w:type="spellEnd"/>
      <w:r w:rsidR="00905E82">
        <w:t xml:space="preserve"> </w:t>
      </w:r>
      <w:proofErr w:type="spellStart"/>
      <w:r w:rsidR="00905E82">
        <w:t>tidak</w:t>
      </w:r>
      <w:proofErr w:type="spellEnd"/>
      <w:r w:rsidR="00905E82">
        <w:t xml:space="preserve"> </w:t>
      </w:r>
      <w:proofErr w:type="spellStart"/>
      <w:r w:rsidR="00905E82">
        <w:t>bersekala</w:t>
      </w:r>
      <w:proofErr w:type="spellEnd"/>
      <w:r w:rsidR="00905E82">
        <w:t xml:space="preserve">. Fakta </w:t>
      </w:r>
      <w:proofErr w:type="spellStart"/>
      <w:r w:rsidR="00905E82">
        <w:t>ini</w:t>
      </w:r>
      <w:proofErr w:type="spellEnd"/>
      <w:r w:rsidR="00905E82">
        <w:t xml:space="preserve"> </w:t>
      </w:r>
      <w:proofErr w:type="spellStart"/>
      <w:r w:rsidR="00905E82">
        <w:t>diambil</w:t>
      </w:r>
      <w:proofErr w:type="spellEnd"/>
      <w:r w:rsidR="00905E82">
        <w:t xml:space="preserve"> </w:t>
      </w:r>
      <w:proofErr w:type="spellStart"/>
      <w:r w:rsidR="00905E82">
        <w:t>dengan</w:t>
      </w:r>
      <w:proofErr w:type="spellEnd"/>
      <w:r w:rsidR="00905E82">
        <w:t xml:space="preserve"> </w:t>
      </w:r>
      <w:proofErr w:type="spellStart"/>
      <w:r w:rsidR="00905E82">
        <w:t>baik</w:t>
      </w:r>
      <w:proofErr w:type="spellEnd"/>
      <w:r w:rsidR="00905E82">
        <w:t xml:space="preserve"> oleh </w:t>
      </w:r>
      <w:proofErr w:type="spellStart"/>
      <w:r w:rsidR="00905E82">
        <w:t>pengamatan</w:t>
      </w:r>
      <w:proofErr w:type="spellEnd"/>
      <w:r w:rsidR="00905E82">
        <w:t xml:space="preserve"> Dijkstra yang </w:t>
      </w:r>
      <w:proofErr w:type="spellStart"/>
      <w:r w:rsidR="00905E82">
        <w:t>terkenal</w:t>
      </w:r>
      <w:proofErr w:type="spellEnd"/>
      <w:r w:rsidR="00905E82">
        <w:t xml:space="preserve"> </w:t>
      </w:r>
      <w:proofErr w:type="spellStart"/>
      <w:r w:rsidR="00905E82">
        <w:t>bahwa</w:t>
      </w:r>
      <w:proofErr w:type="spellEnd"/>
      <w:r w:rsidR="00905E82">
        <w:t xml:space="preserve"> </w:t>
      </w:r>
      <w:proofErr w:type="spellStart"/>
      <w:r w:rsidR="00905E82">
        <w:t>pengujian</w:t>
      </w:r>
      <w:proofErr w:type="spellEnd"/>
      <w:r w:rsidR="00905E82">
        <w:t xml:space="preserve"> </w:t>
      </w:r>
      <w:proofErr w:type="spellStart"/>
      <w:r w:rsidR="00905E82">
        <w:t>tidak</w:t>
      </w:r>
      <w:proofErr w:type="spellEnd"/>
      <w:r w:rsidR="00905E82">
        <w:t xml:space="preserve"> </w:t>
      </w:r>
      <w:proofErr w:type="spellStart"/>
      <w:r w:rsidR="00905E82">
        <w:t>pernah</w:t>
      </w:r>
      <w:proofErr w:type="spellEnd"/>
      <w:r w:rsidR="00905E82">
        <w:t xml:space="preserve"> </w:t>
      </w:r>
      <w:proofErr w:type="spellStart"/>
      <w:r w:rsidR="00905E82">
        <w:t>dapat</w:t>
      </w:r>
      <w:proofErr w:type="spellEnd"/>
      <w:r w:rsidR="00905E82">
        <w:t xml:space="preserve"> </w:t>
      </w:r>
      <w:proofErr w:type="spellStart"/>
      <w:r w:rsidR="00905E82">
        <w:t>membuktikan</w:t>
      </w:r>
      <w:proofErr w:type="spellEnd"/>
      <w:r w:rsidR="00905E82">
        <w:t xml:space="preserve"> </w:t>
      </w:r>
      <w:proofErr w:type="spellStart"/>
      <w:r w:rsidR="00905E82">
        <w:t>tidak</w:t>
      </w:r>
      <w:proofErr w:type="spellEnd"/>
      <w:r w:rsidR="00905E82">
        <w:t xml:space="preserve"> </w:t>
      </w:r>
      <w:proofErr w:type="spellStart"/>
      <w:r w:rsidR="00905E82">
        <w:t>adanya</w:t>
      </w:r>
      <w:proofErr w:type="spellEnd"/>
      <w:r w:rsidR="00905E82">
        <w:t xml:space="preserve"> bug, </w:t>
      </w:r>
      <w:proofErr w:type="spellStart"/>
      <w:r w:rsidR="00905E82">
        <w:t>itu</w:t>
      </w:r>
      <w:proofErr w:type="spellEnd"/>
      <w:r w:rsidR="00905E82">
        <w:t xml:space="preserve"> </w:t>
      </w:r>
      <w:proofErr w:type="spellStart"/>
      <w:r w:rsidR="00905E82">
        <w:t>hanya</w:t>
      </w:r>
      <w:proofErr w:type="spellEnd"/>
      <w:r w:rsidR="00905E82">
        <w:t xml:space="preserve"> </w:t>
      </w:r>
      <w:proofErr w:type="spellStart"/>
      <w:r w:rsidR="00336D8B">
        <w:t>dapat</w:t>
      </w:r>
      <w:proofErr w:type="spellEnd"/>
      <w:r w:rsidR="00336D8B">
        <w:t xml:space="preserve"> </w:t>
      </w:r>
      <w:proofErr w:type="spellStart"/>
      <w:r w:rsidR="00336D8B">
        <w:t>menunjukan</w:t>
      </w:r>
      <w:proofErr w:type="spellEnd"/>
      <w:r w:rsidR="00336D8B">
        <w:t xml:space="preserve"> </w:t>
      </w:r>
      <w:proofErr w:type="spellStart"/>
      <w:r w:rsidR="00336D8B">
        <w:t>keberadaan</w:t>
      </w:r>
      <w:proofErr w:type="spellEnd"/>
      <w:r w:rsidR="00336D8B">
        <w:t xml:space="preserve"> </w:t>
      </w:r>
      <w:proofErr w:type="spellStart"/>
      <w:r w:rsidR="00336D8B">
        <w:t>bug.Tantangan</w:t>
      </w:r>
      <w:proofErr w:type="spellEnd"/>
      <w:r w:rsidR="00336D8B">
        <w:t xml:space="preserve"> </w:t>
      </w:r>
      <w:proofErr w:type="spellStart"/>
      <w:r w:rsidR="00336D8B">
        <w:t>terletak</w:t>
      </w:r>
      <w:proofErr w:type="spellEnd"/>
      <w:r w:rsidR="00336D8B">
        <w:t xml:space="preserve"> pada </w:t>
      </w:r>
      <w:proofErr w:type="spellStart"/>
      <w:r w:rsidR="00336D8B">
        <w:t>menemukan</w:t>
      </w:r>
      <w:proofErr w:type="spellEnd"/>
      <w:r w:rsidR="00336D8B">
        <w:t xml:space="preserve"> subset </w:t>
      </w:r>
      <w:proofErr w:type="spellStart"/>
      <w:r w:rsidR="00336D8B">
        <w:t>dari</w:t>
      </w:r>
      <w:proofErr w:type="spellEnd"/>
      <w:r w:rsidR="00336D8B">
        <w:t xml:space="preserve"> </w:t>
      </w:r>
      <w:proofErr w:type="spellStart"/>
      <w:r w:rsidR="00336D8B">
        <w:t>kemungkinan</w:t>
      </w:r>
      <w:proofErr w:type="spellEnd"/>
      <w:r w:rsidR="00336D8B">
        <w:t xml:space="preserve"> input </w:t>
      </w:r>
      <w:proofErr w:type="spellStart"/>
      <w:r w:rsidR="00336D8B">
        <w:t>ke</w:t>
      </w:r>
      <w:proofErr w:type="spellEnd"/>
      <w:r w:rsidR="00336D8B">
        <w:t xml:space="preserve"> </w:t>
      </w:r>
      <w:proofErr w:type="spellStart"/>
      <w:r w:rsidR="00336D8B">
        <w:t>sistem</w:t>
      </w:r>
      <w:proofErr w:type="spellEnd"/>
      <w:r w:rsidR="00336D8B">
        <w:t xml:space="preserve"> yang </w:t>
      </w:r>
      <w:proofErr w:type="spellStart"/>
      <w:r w:rsidR="00336D8B">
        <w:t>akan</w:t>
      </w:r>
      <w:proofErr w:type="spellEnd"/>
      <w:r w:rsidR="00336D8B">
        <w:t xml:space="preserve"> </w:t>
      </w:r>
      <w:proofErr w:type="spellStart"/>
      <w:r w:rsidR="00336D8B">
        <w:t>memberi</w:t>
      </w:r>
      <w:proofErr w:type="spellEnd"/>
      <w:r w:rsidR="00336D8B">
        <w:t xml:space="preserve"> </w:t>
      </w:r>
      <w:proofErr w:type="spellStart"/>
      <w:r w:rsidR="00336D8B">
        <w:t>kita</w:t>
      </w:r>
      <w:proofErr w:type="spellEnd"/>
      <w:r w:rsidR="00336D8B">
        <w:t xml:space="preserve"> </w:t>
      </w:r>
      <w:proofErr w:type="spellStart"/>
      <w:r w:rsidR="00336D8B">
        <w:t>kepastian</w:t>
      </w:r>
      <w:proofErr w:type="spellEnd"/>
      <w:r w:rsidR="00336D8B">
        <w:t xml:space="preserve"> yang </w:t>
      </w:r>
      <w:proofErr w:type="spellStart"/>
      <w:r w:rsidR="00336D8B">
        <w:t>masuk</w:t>
      </w:r>
      <w:proofErr w:type="spellEnd"/>
      <w:r w:rsidR="00336D8B">
        <w:t xml:space="preserve"> </w:t>
      </w:r>
      <w:proofErr w:type="spellStart"/>
      <w:r w:rsidR="00336D8B">
        <w:t>akal</w:t>
      </w:r>
      <w:proofErr w:type="spellEnd"/>
      <w:r w:rsidR="00336D8B">
        <w:t xml:space="preserve"> </w:t>
      </w:r>
      <w:proofErr w:type="spellStart"/>
      <w:r w:rsidR="00336D8B">
        <w:t>bahwa</w:t>
      </w:r>
      <w:proofErr w:type="spellEnd"/>
      <w:r w:rsidR="00336D8B">
        <w:t xml:space="preserve"> </w:t>
      </w:r>
      <w:proofErr w:type="spellStart"/>
      <w:r w:rsidR="00336D8B">
        <w:t>kita</w:t>
      </w:r>
      <w:proofErr w:type="spellEnd"/>
      <w:r w:rsidR="00336D8B">
        <w:t xml:space="preserve"> </w:t>
      </w:r>
      <w:proofErr w:type="spellStart"/>
      <w:r w:rsidR="00336D8B">
        <w:t>telah</w:t>
      </w:r>
      <w:proofErr w:type="spellEnd"/>
      <w:r w:rsidR="00336D8B">
        <w:t xml:space="preserve"> </w:t>
      </w:r>
      <w:proofErr w:type="spellStart"/>
      <w:r w:rsidR="00336D8B">
        <w:t>menemukan</w:t>
      </w:r>
      <w:proofErr w:type="spellEnd"/>
      <w:r w:rsidR="00336D8B">
        <w:t xml:space="preserve"> bug </w:t>
      </w:r>
      <w:proofErr w:type="spellStart"/>
      <w:r w:rsidR="00336D8B">
        <w:t>utama</w:t>
      </w:r>
      <w:proofErr w:type="spellEnd"/>
      <w:r w:rsidR="00336D8B">
        <w:t>.</w:t>
      </w:r>
      <w:r w:rsidR="0081130C">
        <w:t xml:space="preserve"> </w:t>
      </w:r>
    </w:p>
    <w:p w14:paraId="3B473F29" w14:textId="77777777" w:rsidR="0081130C" w:rsidRDefault="0081130C" w:rsidP="0081130C">
      <w:pPr>
        <w:pStyle w:val="BodyText"/>
        <w:spacing w:before="10" w:line="249" w:lineRule="auto"/>
        <w:ind w:left="1077" w:right="129" w:firstLine="237"/>
        <w:jc w:val="both"/>
      </w:pPr>
      <w:r>
        <w:t xml:space="preserve">If we do not select good tests, then the consequences can range from mild user annoyance to catastrophic effects for users. History offers many famous examples of the consequences of software bugs, and with increased dependence on software systems in our daily lives, we can expect that  the  influence  of  software bugs will only increase. Some of the most infamous examples where software bugs caused problems are the Therac-25 radiation therapy device (Leveson and Turner </w:t>
      </w:r>
      <w:r>
        <w:rPr>
          <w:color w:val="0000FF"/>
        </w:rPr>
        <w:t>1993</w:t>
      </w:r>
      <w:r>
        <w:t>), which gave six patients a radiation overdose, resulting in serious injury and death;</w:t>
      </w:r>
      <w:r>
        <w:rPr>
          <w:spacing w:val="-8"/>
        </w:rPr>
        <w:t xml:space="preserve"> </w:t>
      </w:r>
      <w:r>
        <w:t>the</w:t>
      </w:r>
      <w:r>
        <w:rPr>
          <w:spacing w:val="-3"/>
        </w:rPr>
        <w:t xml:space="preserve"> </w:t>
      </w:r>
      <w:r>
        <w:t>Ariane</w:t>
      </w:r>
      <w:r>
        <w:rPr>
          <w:spacing w:val="-7"/>
        </w:rPr>
        <w:t xml:space="preserve"> </w:t>
      </w:r>
      <w:r>
        <w:t>5</w:t>
      </w:r>
      <w:r>
        <w:rPr>
          <w:spacing w:val="-2"/>
        </w:rPr>
        <w:t xml:space="preserve"> </w:t>
      </w:r>
      <w:r>
        <w:t>maiden</w:t>
      </w:r>
      <w:r>
        <w:rPr>
          <w:spacing w:val="-6"/>
        </w:rPr>
        <w:t xml:space="preserve"> </w:t>
      </w:r>
      <w:r>
        <w:t>flight</w:t>
      </w:r>
      <w:r>
        <w:rPr>
          <w:spacing w:val="-6"/>
        </w:rPr>
        <w:t xml:space="preserve"> </w:t>
      </w:r>
      <w:r>
        <w:t>(Dowson</w:t>
      </w:r>
      <w:r>
        <w:rPr>
          <w:spacing w:val="-7"/>
        </w:rPr>
        <w:t xml:space="preserve"> </w:t>
      </w:r>
      <w:r>
        <w:rPr>
          <w:color w:val="0000FF"/>
        </w:rPr>
        <w:t>1997</w:t>
      </w:r>
      <w:r>
        <w:t>),</w:t>
      </w:r>
      <w:r>
        <w:rPr>
          <w:spacing w:val="-10"/>
        </w:rPr>
        <w:t xml:space="preserve"> </w:t>
      </w:r>
      <w:r>
        <w:t>which</w:t>
      </w:r>
      <w:r>
        <w:rPr>
          <w:spacing w:val="-3"/>
        </w:rPr>
        <w:t xml:space="preserve"> </w:t>
      </w:r>
      <w:r>
        <w:t>exploded</w:t>
      </w:r>
      <w:r>
        <w:rPr>
          <w:spacing w:val="-9"/>
        </w:rPr>
        <w:t xml:space="preserve"> </w:t>
      </w:r>
      <w:r>
        <w:t>40</w:t>
      </w:r>
      <w:r>
        <w:rPr>
          <w:spacing w:val="-22"/>
        </w:rPr>
        <w:t xml:space="preserve"> </w:t>
      </w:r>
      <w:r>
        <w:t>s</w:t>
      </w:r>
      <w:r>
        <w:rPr>
          <w:spacing w:val="-4"/>
        </w:rPr>
        <w:t xml:space="preserve"> </w:t>
      </w:r>
      <w:r>
        <w:t>after</w:t>
      </w:r>
      <w:r>
        <w:rPr>
          <w:spacing w:val="-4"/>
        </w:rPr>
        <w:t xml:space="preserve"> </w:t>
      </w:r>
      <w:r>
        <w:t xml:space="preserve">lift-off because reused software from the Ariane 4 system had not been tested sufficiently on the new hardware, or the unintended acceleration problem in </w:t>
      </w:r>
      <w:r>
        <w:rPr>
          <w:spacing w:val="-4"/>
        </w:rPr>
        <w:t xml:space="preserve">Toyota </w:t>
      </w:r>
      <w:r>
        <w:t xml:space="preserve">cars (Kane et al. </w:t>
      </w:r>
      <w:r>
        <w:rPr>
          <w:color w:val="0000FF"/>
        </w:rPr>
        <w:t>2010</w:t>
      </w:r>
      <w:r>
        <w:t>), leading to fatal accidents and huge economic</w:t>
      </w:r>
      <w:r>
        <w:rPr>
          <w:spacing w:val="-36"/>
        </w:rPr>
        <w:t xml:space="preserve"> </w:t>
      </w:r>
      <w:r>
        <w:t>impact.</w:t>
      </w:r>
    </w:p>
    <w:p w14:paraId="374ECABB" w14:textId="77777777" w:rsidR="0081130C" w:rsidRDefault="0081130C" w:rsidP="0081130C">
      <w:pPr>
        <w:pStyle w:val="BodyText"/>
        <w:spacing w:before="9" w:line="249" w:lineRule="auto"/>
        <w:ind w:left="1077" w:right="127" w:firstLine="237"/>
        <w:jc w:val="both"/>
      </w:pPr>
      <w:r>
        <w:t>In this chapter, we will explore different approaches that address the problem of how to select good tests. Which one of them is best suited will depend on many different factors: What sources of information are available for test generation? Generally,</w:t>
      </w:r>
      <w:r>
        <w:rPr>
          <w:spacing w:val="-8"/>
        </w:rPr>
        <w:t xml:space="preserve"> </w:t>
      </w:r>
      <w:r>
        <w:t>the</w:t>
      </w:r>
      <w:r>
        <w:rPr>
          <w:spacing w:val="-3"/>
        </w:rPr>
        <w:t xml:space="preserve"> </w:t>
      </w:r>
      <w:r>
        <w:t>more</w:t>
      </w:r>
      <w:r>
        <w:rPr>
          <w:spacing w:val="-3"/>
        </w:rPr>
        <w:t xml:space="preserve"> </w:t>
      </w:r>
      <w:r>
        <w:t>information</w:t>
      </w:r>
      <w:r>
        <w:rPr>
          <w:spacing w:val="-9"/>
        </w:rPr>
        <w:t xml:space="preserve"> </w:t>
      </w:r>
      <w:r>
        <w:t>about</w:t>
      </w:r>
      <w:r>
        <w:rPr>
          <w:spacing w:val="-4"/>
        </w:rPr>
        <w:t xml:space="preserve"> </w:t>
      </w:r>
      <w:r>
        <w:t>the</w:t>
      </w:r>
      <w:r>
        <w:rPr>
          <w:spacing w:val="-3"/>
        </w:rPr>
        <w:t xml:space="preserve"> </w:t>
      </w:r>
      <w:r>
        <w:t>system</w:t>
      </w:r>
      <w:r>
        <w:rPr>
          <w:spacing w:val="-3"/>
        </w:rPr>
        <w:t xml:space="preserve"> </w:t>
      </w:r>
      <w:r>
        <w:t>we have,</w:t>
      </w:r>
      <w:r>
        <w:rPr>
          <w:spacing w:val="-6"/>
        </w:rPr>
        <w:t xml:space="preserve"> </w:t>
      </w:r>
      <w:r>
        <w:t>the</w:t>
      </w:r>
      <w:r>
        <w:rPr>
          <w:spacing w:val="-3"/>
        </w:rPr>
        <w:t xml:space="preserve"> </w:t>
      </w:r>
      <w:r>
        <w:t>better</w:t>
      </w:r>
      <w:r>
        <w:rPr>
          <w:spacing w:val="-3"/>
        </w:rPr>
        <w:t xml:space="preserve"> </w:t>
      </w:r>
      <w:r>
        <w:t>we</w:t>
      </w:r>
      <w:r>
        <w:rPr>
          <w:spacing w:val="-3"/>
        </w:rPr>
        <w:t xml:space="preserve"> </w:t>
      </w:r>
      <w:r>
        <w:t>can</w:t>
      </w:r>
      <w:r>
        <w:rPr>
          <w:spacing w:val="-2"/>
        </w:rPr>
        <w:t xml:space="preserve"> </w:t>
      </w:r>
      <w:r>
        <w:t>guide the selection of tests. In the best case, we have the source code at hand while selecting</w:t>
      </w:r>
      <w:r>
        <w:rPr>
          <w:spacing w:val="-5"/>
        </w:rPr>
        <w:t xml:space="preserve"> </w:t>
      </w:r>
      <w:r>
        <w:t>tests—this is</w:t>
      </w:r>
      <w:r>
        <w:rPr>
          <w:spacing w:val="-4"/>
        </w:rPr>
        <w:t xml:space="preserve"> </w:t>
      </w:r>
      <w:r>
        <w:t>known</w:t>
      </w:r>
      <w:r>
        <w:rPr>
          <w:spacing w:val="-5"/>
        </w:rPr>
        <w:t xml:space="preserve"> </w:t>
      </w:r>
      <w:r>
        <w:t>as</w:t>
      </w:r>
      <w:r>
        <w:rPr>
          <w:spacing w:val="-4"/>
        </w:rPr>
        <w:t xml:space="preserve"> </w:t>
      </w:r>
      <w:r>
        <w:rPr>
          <w:i/>
        </w:rPr>
        <w:t>white</w:t>
      </w:r>
      <w:r>
        <w:rPr>
          <w:i/>
          <w:spacing w:val="-1"/>
        </w:rPr>
        <w:t xml:space="preserve"> </w:t>
      </w:r>
      <w:r>
        <w:rPr>
          <w:i/>
        </w:rPr>
        <w:t>box</w:t>
      </w:r>
      <w:r>
        <w:rPr>
          <w:i/>
          <w:spacing w:val="-5"/>
        </w:rPr>
        <w:t xml:space="preserve"> </w:t>
      </w:r>
      <w:r>
        <w:t>testing.</w:t>
      </w:r>
      <w:r>
        <w:rPr>
          <w:spacing w:val="-4"/>
        </w:rPr>
        <w:t xml:space="preserve"> </w:t>
      </w:r>
      <w:r>
        <w:rPr>
          <w:spacing w:val="-3"/>
        </w:rPr>
        <w:t>However,</w:t>
      </w:r>
      <w:r>
        <w:rPr>
          <w:spacing w:val="-7"/>
        </w:rPr>
        <w:t xml:space="preserve"> </w:t>
      </w:r>
      <w:r>
        <w:t>we</w:t>
      </w:r>
      <w:r>
        <w:rPr>
          <w:spacing w:val="-4"/>
        </w:rPr>
        <w:t xml:space="preserve"> </w:t>
      </w:r>
      <w:r>
        <w:t>don’t</w:t>
      </w:r>
      <w:r>
        <w:rPr>
          <w:spacing w:val="-8"/>
        </w:rPr>
        <w:t xml:space="preserve"> </w:t>
      </w:r>
      <w:r>
        <w:t>always</w:t>
      </w:r>
      <w:r>
        <w:rPr>
          <w:spacing w:val="-2"/>
        </w:rPr>
        <w:t xml:space="preserve"> </w:t>
      </w:r>
      <w:r>
        <w:t xml:space="preserve">have access to the full source code, for example, when the program under test accesses web services. Indeed, as we will see there can be scenarios where we will want    to guide testing not (only) by the source code, but by its intended functionality as captured by a specification—this is known as </w:t>
      </w:r>
      <w:r>
        <w:rPr>
          <w:i/>
        </w:rPr>
        <w:t xml:space="preserve">black box </w:t>
      </w:r>
      <w:r>
        <w:t xml:space="preserve">testing. </w:t>
      </w:r>
      <w:r>
        <w:rPr>
          <w:spacing w:val="-9"/>
        </w:rPr>
        <w:t xml:space="preserve">We </w:t>
      </w:r>
      <w:r>
        <w:t>may even face a scenario where we have neither source code, nor specification of the system, and even for this case we will see techniques that help us selecting</w:t>
      </w:r>
      <w:r>
        <w:rPr>
          <w:spacing w:val="-36"/>
        </w:rPr>
        <w:t xml:space="preserve"> </w:t>
      </w:r>
      <w:r>
        <w:t>tests.</w:t>
      </w:r>
    </w:p>
    <w:p w14:paraId="64C442AB" w14:textId="77777777" w:rsidR="0081130C" w:rsidRDefault="0081130C" w:rsidP="0081130C">
      <w:pPr>
        <w:spacing w:line="249" w:lineRule="auto"/>
        <w:jc w:val="both"/>
        <w:sectPr w:rsidR="0081130C">
          <w:pgSz w:w="8790" w:h="13330"/>
          <w:pgMar w:top="620" w:right="940" w:bottom="280" w:left="0" w:header="720" w:footer="720" w:gutter="0"/>
          <w:cols w:space="720"/>
        </w:sectPr>
      </w:pPr>
    </w:p>
    <w:p w14:paraId="583E990C" w14:textId="77777777" w:rsidR="0081130C" w:rsidRDefault="0081130C" w:rsidP="0081130C">
      <w:pPr>
        <w:tabs>
          <w:tab w:val="right" w:pos="7708"/>
        </w:tabs>
        <w:spacing w:before="75"/>
        <w:ind w:left="1077"/>
        <w:jc w:val="both"/>
        <w:rPr>
          <w:sz w:val="17"/>
        </w:rPr>
      </w:pPr>
      <w:r>
        <w:rPr>
          <w:sz w:val="17"/>
        </w:rPr>
        <w:lastRenderedPageBreak/>
        <w:t>Software</w:t>
      </w:r>
      <w:r>
        <w:rPr>
          <w:spacing w:val="3"/>
          <w:sz w:val="17"/>
        </w:rPr>
        <w:t xml:space="preserve"> </w:t>
      </w:r>
      <w:r>
        <w:rPr>
          <w:spacing w:val="-3"/>
          <w:sz w:val="17"/>
        </w:rPr>
        <w:t>Testing</w:t>
      </w:r>
      <w:r>
        <w:rPr>
          <w:spacing w:val="-3"/>
          <w:sz w:val="17"/>
        </w:rPr>
        <w:tab/>
      </w:r>
      <w:r>
        <w:rPr>
          <w:sz w:val="17"/>
        </w:rPr>
        <w:t>125</w:t>
      </w:r>
    </w:p>
    <w:p w14:paraId="74825605" w14:textId="77777777" w:rsidR="0081130C" w:rsidRDefault="0081130C" w:rsidP="0081130C">
      <w:pPr>
        <w:pStyle w:val="BodyText"/>
        <w:spacing w:before="5"/>
        <w:rPr>
          <w:sz w:val="26"/>
        </w:rPr>
      </w:pPr>
    </w:p>
    <w:p w14:paraId="472AF6E7" w14:textId="77777777" w:rsidR="0081130C" w:rsidRDefault="0081130C" w:rsidP="0081130C">
      <w:pPr>
        <w:pStyle w:val="BodyText"/>
        <w:spacing w:line="249" w:lineRule="auto"/>
        <w:ind w:left="1077" w:right="125" w:firstLine="237"/>
        <w:jc w:val="both"/>
      </w:pPr>
      <w:r>
        <w:t xml:space="preserve">Even if we have a good technique to select tests, there remain related questions such as who does the testing and when is the testing done? It is generally accepted that fixing software bugs gets more expensive the later they are detected (more people get affected, applying a fix becomes more difficult, etc.); hence the answer to the question of when to test is usually “as  soon as  possible.” Indeed, some  tests can be generated even before code has been written, based on a specification of the system, and developers nowadays often apply a test-driven development methodology, where they first write some tests, and then follow up with code that makes these tests pass.  This illustrates that the  question of who does the testing  is not so obvious to answer: For many years, it has been common wisdom that developers will be less effective at testing their own code as external people who did not put their own effort into building the software. Developers will test their own code gentler, and may make the same wrong assumptions when creating tests as when creating code. Indeed, testing is a somewhat destructive activity, whereby one aims to find a way to break the system, and an external person may be better suited for this. Traditionally, software testing was therefore done by dedicated QA teams, or even outsourced to external testing companies. </w:t>
      </w:r>
      <w:r>
        <w:rPr>
          <w:spacing w:val="-3"/>
        </w:rPr>
        <w:t xml:space="preserve">However, </w:t>
      </w:r>
      <w:r>
        <w:t>there appears  to be a recent shift toward increased developer testing, inspired by a proliferation of tools and techniques around test-driven and behavior-driven development. This chapter aims to provide a holistic overview of testing suitable for a traditional QA perspective as well as a developer-driven testing</w:t>
      </w:r>
      <w:r>
        <w:rPr>
          <w:spacing w:val="-31"/>
        </w:rPr>
        <w:t xml:space="preserve"> </w:t>
      </w:r>
      <w:r>
        <w:t>perspective.</w:t>
      </w:r>
    </w:p>
    <w:p w14:paraId="564EC3C6" w14:textId="77777777" w:rsidR="0081130C" w:rsidRDefault="0081130C" w:rsidP="0081130C">
      <w:pPr>
        <w:pStyle w:val="BodyText"/>
        <w:spacing w:before="18" w:line="249" w:lineRule="auto"/>
        <w:ind w:left="1077" w:right="127" w:firstLine="237"/>
        <w:jc w:val="both"/>
      </w:pPr>
      <w:r>
        <w:t>Although many introductions to software testing begin by explaining the life- threatening</w:t>
      </w:r>
      <w:r>
        <w:rPr>
          <w:spacing w:val="-22"/>
        </w:rPr>
        <w:t xml:space="preserve"> </w:t>
      </w:r>
      <w:r>
        <w:t>effects</w:t>
      </w:r>
      <w:r>
        <w:rPr>
          <w:spacing w:val="-18"/>
        </w:rPr>
        <w:t xml:space="preserve"> </w:t>
      </w:r>
      <w:r>
        <w:t>that</w:t>
      </w:r>
      <w:r>
        <w:rPr>
          <w:spacing w:val="-16"/>
        </w:rPr>
        <w:t xml:space="preserve"> </w:t>
      </w:r>
      <w:r>
        <w:t>software</w:t>
      </w:r>
      <w:r>
        <w:rPr>
          <w:spacing w:val="-18"/>
        </w:rPr>
        <w:t xml:space="preserve"> </w:t>
      </w:r>
      <w:r>
        <w:t>bugs</w:t>
      </w:r>
      <w:r>
        <w:rPr>
          <w:spacing w:val="-19"/>
        </w:rPr>
        <w:t xml:space="preserve"> </w:t>
      </w:r>
      <w:r>
        <w:t>can</w:t>
      </w:r>
      <w:r>
        <w:rPr>
          <w:spacing w:val="-17"/>
        </w:rPr>
        <w:t xml:space="preserve"> </w:t>
      </w:r>
      <w:r>
        <w:t>have</w:t>
      </w:r>
      <w:r>
        <w:rPr>
          <w:spacing w:val="-20"/>
        </w:rPr>
        <w:t xml:space="preserve"> </w:t>
      </w:r>
      <w:r>
        <w:t>(this</w:t>
      </w:r>
      <w:r>
        <w:rPr>
          <w:spacing w:val="-17"/>
        </w:rPr>
        <w:t xml:space="preserve"> </w:t>
      </w:r>
      <w:r>
        <w:t>chapter</w:t>
      </w:r>
      <w:r>
        <w:rPr>
          <w:spacing w:val="-20"/>
        </w:rPr>
        <w:t xml:space="preserve"> </w:t>
      </w:r>
      <w:r>
        <w:t>being</w:t>
      </w:r>
      <w:r>
        <w:rPr>
          <w:spacing w:val="-19"/>
        </w:rPr>
        <w:t xml:space="preserve"> </w:t>
      </w:r>
      <w:r>
        <w:t>no</w:t>
      </w:r>
      <w:r>
        <w:rPr>
          <w:spacing w:val="-17"/>
        </w:rPr>
        <w:t xml:space="preserve"> </w:t>
      </w:r>
      <w:r>
        <w:t>exception),</w:t>
      </w:r>
      <w:r>
        <w:rPr>
          <w:spacing w:val="-22"/>
        </w:rPr>
        <w:t xml:space="preserve"> </w:t>
      </w:r>
      <w:r>
        <w:t>it</w:t>
      </w:r>
      <w:r>
        <w:rPr>
          <w:spacing w:val="-16"/>
        </w:rPr>
        <w:t xml:space="preserve"> </w:t>
      </w:r>
      <w:r>
        <w:t>is often</w:t>
      </w:r>
      <w:r>
        <w:rPr>
          <w:spacing w:val="-16"/>
        </w:rPr>
        <w:t xml:space="preserve"> </w:t>
      </w:r>
      <w:r>
        <w:t>simply</w:t>
      </w:r>
      <w:r>
        <w:rPr>
          <w:spacing w:val="-14"/>
        </w:rPr>
        <w:t xml:space="preserve"> </w:t>
      </w:r>
      <w:r>
        <w:t>economic</w:t>
      </w:r>
      <w:r>
        <w:rPr>
          <w:spacing w:val="-17"/>
        </w:rPr>
        <w:t xml:space="preserve"> </w:t>
      </w:r>
      <w:r>
        <w:t>considerations</w:t>
      </w:r>
      <w:r>
        <w:rPr>
          <w:spacing w:val="-18"/>
        </w:rPr>
        <w:t xml:space="preserve"> </w:t>
      </w:r>
      <w:r>
        <w:t>that</w:t>
      </w:r>
      <w:r>
        <w:rPr>
          <w:spacing w:val="-15"/>
        </w:rPr>
        <w:t xml:space="preserve"> </w:t>
      </w:r>
      <w:r>
        <w:t>drive</w:t>
      </w:r>
      <w:r>
        <w:rPr>
          <w:spacing w:val="-15"/>
        </w:rPr>
        <w:t xml:space="preserve"> </w:t>
      </w:r>
      <w:r>
        <w:t>testing.</w:t>
      </w:r>
      <w:r>
        <w:rPr>
          <w:spacing w:val="-14"/>
        </w:rPr>
        <w:t xml:space="preserve"> </w:t>
      </w:r>
      <w:r>
        <w:t>Bugs</w:t>
      </w:r>
      <w:r>
        <w:rPr>
          <w:spacing w:val="-16"/>
        </w:rPr>
        <w:t xml:space="preserve"> </w:t>
      </w:r>
      <w:r>
        <w:t>cost</w:t>
      </w:r>
      <w:r>
        <w:rPr>
          <w:spacing w:val="-13"/>
        </w:rPr>
        <w:t xml:space="preserve"> </w:t>
      </w:r>
      <w:r>
        <w:rPr>
          <w:spacing w:val="-3"/>
        </w:rPr>
        <w:t>money.</w:t>
      </w:r>
      <w:r>
        <w:rPr>
          <w:spacing w:val="-19"/>
        </w:rPr>
        <w:t xml:space="preserve"> </w:t>
      </w:r>
      <w:r>
        <w:rPr>
          <w:spacing w:val="-3"/>
        </w:rPr>
        <w:t xml:space="preserve">However, </w:t>
      </w:r>
      <w:r>
        <w:t xml:space="preserve">testing also costs </w:t>
      </w:r>
      <w:r>
        <w:rPr>
          <w:spacing w:val="-2"/>
        </w:rPr>
        <w:t xml:space="preserve">money. </w:t>
      </w:r>
      <w:r>
        <w:t xml:space="preserve">Indeed, there is a piece of common wisdom that says that testing amounts to half of the costs of producing a software system </w:t>
      </w:r>
      <w:r>
        <w:rPr>
          <w:spacing w:val="-4"/>
        </w:rPr>
        <w:t>(</w:t>
      </w:r>
      <w:proofErr w:type="spellStart"/>
      <w:r>
        <w:rPr>
          <w:spacing w:val="-4"/>
        </w:rPr>
        <w:t>Tassey</w:t>
      </w:r>
      <w:proofErr w:type="spellEnd"/>
      <w:r>
        <w:rPr>
          <w:spacing w:val="-4"/>
        </w:rPr>
        <w:t xml:space="preserve"> </w:t>
      </w:r>
      <w:r>
        <w:rPr>
          <w:color w:val="0000FF"/>
        </w:rPr>
        <w:t>2002</w:t>
      </w:r>
      <w:r>
        <w:t xml:space="preserve">). Thus, the question of testing well does not only mean to select the best tests, but it also means to do testing well with as few as necessary tests and to use these tests as efficiently as possible. </w:t>
      </w:r>
      <w:r>
        <w:rPr>
          <w:spacing w:val="-3"/>
        </w:rPr>
        <w:t xml:space="preserve">With </w:t>
      </w:r>
      <w:r>
        <w:t xml:space="preserve">increased automation in software testing, tests are nowadays often executed automatically: </w:t>
      </w:r>
      <w:r>
        <w:rPr>
          <w:spacing w:val="-4"/>
        </w:rPr>
        <w:t xml:space="preserve">Tests </w:t>
      </w:r>
      <w:r>
        <w:t xml:space="preserve">implemented using standard </w:t>
      </w:r>
      <w:proofErr w:type="spellStart"/>
      <w:r>
        <w:t>xUnit</w:t>
      </w:r>
      <w:proofErr w:type="spellEnd"/>
      <w:r>
        <w:t xml:space="preserve"> frameworks</w:t>
      </w:r>
      <w:r>
        <w:rPr>
          <w:spacing w:val="-16"/>
        </w:rPr>
        <w:t xml:space="preserve"> </w:t>
      </w:r>
      <w:r>
        <w:t>such</w:t>
      </w:r>
      <w:r>
        <w:rPr>
          <w:spacing w:val="-9"/>
        </w:rPr>
        <w:t xml:space="preserve"> </w:t>
      </w:r>
      <w:r>
        <w:t>as</w:t>
      </w:r>
      <w:r>
        <w:rPr>
          <w:spacing w:val="-11"/>
        </w:rPr>
        <w:t xml:space="preserve"> </w:t>
      </w:r>
      <w:r>
        <w:t>JUnit</w:t>
      </w:r>
      <w:r>
        <w:rPr>
          <w:spacing w:val="-8"/>
        </w:rPr>
        <w:t xml:space="preserve"> </w:t>
      </w:r>
      <w:r>
        <w:t>are</w:t>
      </w:r>
      <w:r>
        <w:rPr>
          <w:spacing w:val="-10"/>
        </w:rPr>
        <w:t xml:space="preserve"> </w:t>
      </w:r>
      <w:r>
        <w:t>often</w:t>
      </w:r>
      <w:r>
        <w:rPr>
          <w:spacing w:val="-12"/>
        </w:rPr>
        <w:t xml:space="preserve"> </w:t>
      </w:r>
      <w:r>
        <w:t>executed</w:t>
      </w:r>
      <w:r>
        <w:rPr>
          <w:spacing w:val="-13"/>
        </w:rPr>
        <w:t xml:space="preserve"> </w:t>
      </w:r>
      <w:r>
        <w:t>many</w:t>
      </w:r>
      <w:r>
        <w:rPr>
          <w:spacing w:val="-14"/>
        </w:rPr>
        <w:t xml:space="preserve"> </w:t>
      </w:r>
      <w:r>
        <w:t>times</w:t>
      </w:r>
      <w:r>
        <w:rPr>
          <w:spacing w:val="-9"/>
        </w:rPr>
        <w:t xml:space="preserve"> </w:t>
      </w:r>
      <w:r>
        <w:t>a</w:t>
      </w:r>
      <w:r>
        <w:rPr>
          <w:spacing w:val="-10"/>
        </w:rPr>
        <w:t xml:space="preserve"> </w:t>
      </w:r>
      <w:r>
        <w:rPr>
          <w:spacing w:val="-3"/>
        </w:rPr>
        <w:t>day,</w:t>
      </w:r>
      <w:r>
        <w:rPr>
          <w:spacing w:val="-12"/>
        </w:rPr>
        <w:t xml:space="preserve"> </w:t>
      </w:r>
      <w:r>
        <w:t>over</w:t>
      </w:r>
      <w:r>
        <w:rPr>
          <w:spacing w:val="-12"/>
        </w:rPr>
        <w:t xml:space="preserve"> </w:t>
      </w:r>
      <w:r>
        <w:t>and</w:t>
      </w:r>
      <w:r>
        <w:rPr>
          <w:spacing w:val="-12"/>
        </w:rPr>
        <w:t xml:space="preserve"> </w:t>
      </w:r>
      <w:r>
        <w:t>over</w:t>
      </w:r>
      <w:r>
        <w:rPr>
          <w:spacing w:val="-13"/>
        </w:rPr>
        <w:t xml:space="preserve"> </w:t>
      </w:r>
      <w:r>
        <w:t>again. Thus, the costs of software testing do not only lie in creating a good test set, but also being efficient about running these tests. After discussing the fundamentals of testing,</w:t>
      </w:r>
      <w:r>
        <w:rPr>
          <w:spacing w:val="-11"/>
        </w:rPr>
        <w:t xml:space="preserve"> </w:t>
      </w:r>
      <w:r>
        <w:t>in</w:t>
      </w:r>
      <w:r>
        <w:rPr>
          <w:spacing w:val="-10"/>
        </w:rPr>
        <w:t xml:space="preserve"> </w:t>
      </w:r>
      <w:r>
        <w:t>the</w:t>
      </w:r>
      <w:r>
        <w:rPr>
          <w:spacing w:val="-9"/>
        </w:rPr>
        <w:t xml:space="preserve"> </w:t>
      </w:r>
      <w:r>
        <w:t>final</w:t>
      </w:r>
      <w:r>
        <w:rPr>
          <w:spacing w:val="-11"/>
        </w:rPr>
        <w:t xml:space="preserve"> </w:t>
      </w:r>
      <w:r>
        <w:t>part</w:t>
      </w:r>
      <w:r>
        <w:rPr>
          <w:spacing w:val="-10"/>
        </w:rPr>
        <w:t xml:space="preserve"> </w:t>
      </w:r>
      <w:r>
        <w:t>of</w:t>
      </w:r>
      <w:r>
        <w:rPr>
          <w:spacing w:val="-10"/>
        </w:rPr>
        <w:t xml:space="preserve"> </w:t>
      </w:r>
      <w:r>
        <w:t>this</w:t>
      </w:r>
      <w:r>
        <w:rPr>
          <w:spacing w:val="-10"/>
        </w:rPr>
        <w:t xml:space="preserve"> </w:t>
      </w:r>
      <w:r>
        <w:t>chapter,</w:t>
      </w:r>
      <w:r>
        <w:rPr>
          <w:spacing w:val="-13"/>
        </w:rPr>
        <w:t xml:space="preserve"> </w:t>
      </w:r>
      <w:r>
        <w:t>we</w:t>
      </w:r>
      <w:r>
        <w:rPr>
          <w:spacing w:val="-9"/>
        </w:rPr>
        <w:t xml:space="preserve"> </w:t>
      </w:r>
      <w:r>
        <w:t>will</w:t>
      </w:r>
      <w:r>
        <w:rPr>
          <w:spacing w:val="-9"/>
        </w:rPr>
        <w:t xml:space="preserve"> </w:t>
      </w:r>
      <w:r>
        <w:t>also</w:t>
      </w:r>
      <w:r>
        <w:rPr>
          <w:spacing w:val="-9"/>
        </w:rPr>
        <w:t xml:space="preserve"> </w:t>
      </w:r>
      <w:r>
        <w:t>look</w:t>
      </w:r>
      <w:r>
        <w:rPr>
          <w:spacing w:val="-10"/>
        </w:rPr>
        <w:t xml:space="preserve"> </w:t>
      </w:r>
      <w:r>
        <w:t>at</w:t>
      </w:r>
      <w:r>
        <w:rPr>
          <w:spacing w:val="-9"/>
        </w:rPr>
        <w:t xml:space="preserve"> </w:t>
      </w:r>
      <w:r>
        <w:t>considerations</w:t>
      </w:r>
      <w:r>
        <w:rPr>
          <w:spacing w:val="-16"/>
        </w:rPr>
        <w:t xml:space="preserve"> </w:t>
      </w:r>
      <w:r>
        <w:t>regarding the efficiency of running</w:t>
      </w:r>
      <w:r>
        <w:rPr>
          <w:spacing w:val="-16"/>
        </w:rPr>
        <w:t xml:space="preserve"> </w:t>
      </w:r>
      <w:r>
        <w:t>tests.</w:t>
      </w:r>
    </w:p>
    <w:p w14:paraId="430EF2ED" w14:textId="26B96430" w:rsidR="0081130C" w:rsidRDefault="0081130C">
      <w:pPr>
        <w:widowControl/>
        <w:autoSpaceDE/>
        <w:autoSpaceDN/>
        <w:spacing w:after="160" w:line="259" w:lineRule="auto"/>
        <w:rPr>
          <w:sz w:val="17"/>
        </w:rPr>
      </w:pPr>
    </w:p>
    <w:p w14:paraId="7768D2E3" w14:textId="614F8785" w:rsidR="0081130C" w:rsidRDefault="0081130C" w:rsidP="0081130C">
      <w:pPr>
        <w:tabs>
          <w:tab w:val="left" w:pos="5978"/>
        </w:tabs>
        <w:spacing w:before="75"/>
        <w:ind w:left="1077"/>
        <w:rPr>
          <w:sz w:val="17"/>
        </w:rPr>
      </w:pPr>
      <w:r>
        <w:rPr>
          <w:sz w:val="17"/>
        </w:rPr>
        <w:t>124</w:t>
      </w:r>
      <w:r>
        <w:rPr>
          <w:sz w:val="17"/>
        </w:rPr>
        <w:tab/>
        <w:t>G. Fraser and J. M.</w:t>
      </w:r>
      <w:r>
        <w:rPr>
          <w:spacing w:val="-7"/>
          <w:sz w:val="17"/>
        </w:rPr>
        <w:t xml:space="preserve"> </w:t>
      </w:r>
      <w:r>
        <w:rPr>
          <w:sz w:val="17"/>
        </w:rPr>
        <w:t>Rojas</w:t>
      </w:r>
    </w:p>
    <w:p w14:paraId="0B6F387E" w14:textId="77777777" w:rsidR="0081130C" w:rsidRDefault="0081130C" w:rsidP="0081130C">
      <w:pPr>
        <w:pStyle w:val="BodyText"/>
        <w:spacing w:before="6"/>
        <w:rPr>
          <w:sz w:val="25"/>
        </w:rPr>
      </w:pPr>
    </w:p>
    <w:p w14:paraId="44D6EE26" w14:textId="77777777" w:rsidR="0081130C" w:rsidRDefault="0081130C" w:rsidP="0081130C">
      <w:pPr>
        <w:pStyle w:val="ListParagraph"/>
        <w:numPr>
          <w:ilvl w:val="0"/>
          <w:numId w:val="1"/>
        </w:numPr>
        <w:tabs>
          <w:tab w:val="left" w:pos="1425"/>
          <w:tab w:val="left" w:pos="1426"/>
        </w:tabs>
        <w:ind w:hanging="349"/>
        <w:rPr>
          <w:b/>
          <w:sz w:val="24"/>
        </w:rPr>
      </w:pPr>
      <w:bookmarkStart w:id="17" w:name="_TOC_250078"/>
      <w:bookmarkEnd w:id="17"/>
      <w:r>
        <w:rPr>
          <w:b/>
          <w:sz w:val="24"/>
        </w:rPr>
        <w:t>Introduction</w:t>
      </w:r>
    </w:p>
    <w:p w14:paraId="047B0060" w14:textId="77777777" w:rsidR="0081130C" w:rsidRDefault="0081130C" w:rsidP="0081130C">
      <w:pPr>
        <w:pStyle w:val="BodyText"/>
        <w:spacing w:before="10"/>
        <w:rPr>
          <w:b/>
          <w:sz w:val="27"/>
        </w:rPr>
      </w:pPr>
    </w:p>
    <w:p w14:paraId="7DCA0ACF" w14:textId="77777777" w:rsidR="0081130C" w:rsidRDefault="0081130C" w:rsidP="0081130C">
      <w:pPr>
        <w:pStyle w:val="BodyText"/>
        <w:spacing w:line="249" w:lineRule="auto"/>
        <w:ind w:left="1077" w:right="130"/>
        <w:jc w:val="both"/>
      </w:pPr>
      <w:r>
        <w:t>Software has bugs. This is unavoidable: Code is written by humans, and humans make mistakes. Requirements can  be  ambiguous  or  wrong,  requirements  can be misunderstood, software components can be misused, developers can make mistakes when writing code, and even code that was once working may no longer be correct when once previously valid assumptions no longer hold after changes. Software</w:t>
      </w:r>
      <w:r>
        <w:rPr>
          <w:spacing w:val="-13"/>
        </w:rPr>
        <w:t xml:space="preserve"> </w:t>
      </w:r>
      <w:r>
        <w:t>testing</w:t>
      </w:r>
      <w:r>
        <w:rPr>
          <w:spacing w:val="-10"/>
        </w:rPr>
        <w:t xml:space="preserve"> </w:t>
      </w:r>
      <w:r>
        <w:t>is</w:t>
      </w:r>
      <w:r>
        <w:rPr>
          <w:spacing w:val="-11"/>
        </w:rPr>
        <w:t xml:space="preserve"> </w:t>
      </w:r>
      <w:r>
        <w:t>an</w:t>
      </w:r>
      <w:r>
        <w:rPr>
          <w:spacing w:val="-10"/>
        </w:rPr>
        <w:t xml:space="preserve"> </w:t>
      </w:r>
      <w:r>
        <w:t>intuitive</w:t>
      </w:r>
      <w:r>
        <w:rPr>
          <w:spacing w:val="-13"/>
        </w:rPr>
        <w:t xml:space="preserve"> </w:t>
      </w:r>
      <w:r>
        <w:t>response</w:t>
      </w:r>
      <w:r>
        <w:rPr>
          <w:spacing w:val="-15"/>
        </w:rPr>
        <w:t xml:space="preserve"> </w:t>
      </w:r>
      <w:r>
        <w:t>to</w:t>
      </w:r>
      <w:r>
        <w:rPr>
          <w:spacing w:val="-10"/>
        </w:rPr>
        <w:t xml:space="preserve"> </w:t>
      </w:r>
      <w:r>
        <w:t>this</w:t>
      </w:r>
      <w:r>
        <w:rPr>
          <w:spacing w:val="-9"/>
        </w:rPr>
        <w:t xml:space="preserve"> </w:t>
      </w:r>
      <w:r>
        <w:t>problem:</w:t>
      </w:r>
      <w:r>
        <w:rPr>
          <w:spacing w:val="-16"/>
        </w:rPr>
        <w:t xml:space="preserve"> </w:t>
      </w:r>
      <w:r>
        <w:rPr>
          <w:spacing w:val="-9"/>
        </w:rPr>
        <w:t>We</w:t>
      </w:r>
      <w:r>
        <w:rPr>
          <w:spacing w:val="-10"/>
        </w:rPr>
        <w:t xml:space="preserve"> </w:t>
      </w:r>
      <w:r>
        <w:t>build</w:t>
      </w:r>
      <w:r>
        <w:rPr>
          <w:spacing w:val="-10"/>
        </w:rPr>
        <w:t xml:space="preserve"> </w:t>
      </w:r>
      <w:r>
        <w:t>a</w:t>
      </w:r>
      <w:r>
        <w:rPr>
          <w:spacing w:val="-11"/>
        </w:rPr>
        <w:t xml:space="preserve"> </w:t>
      </w:r>
      <w:r>
        <w:t>system,</w:t>
      </w:r>
      <w:r>
        <w:rPr>
          <w:spacing w:val="-10"/>
        </w:rPr>
        <w:t xml:space="preserve"> </w:t>
      </w:r>
      <w:r>
        <w:t>then</w:t>
      </w:r>
      <w:r>
        <w:rPr>
          <w:spacing w:val="-13"/>
        </w:rPr>
        <w:t xml:space="preserve"> </w:t>
      </w:r>
      <w:r>
        <w:t>we run the system, and check if it is working as we</w:t>
      </w:r>
      <w:r>
        <w:rPr>
          <w:spacing w:val="-26"/>
        </w:rPr>
        <w:t xml:space="preserve"> </w:t>
      </w:r>
      <w:r>
        <w:t>expected.</w:t>
      </w:r>
    </w:p>
    <w:p w14:paraId="4B0DA048" w14:textId="77777777" w:rsidR="0081130C" w:rsidRDefault="0081130C" w:rsidP="0081130C">
      <w:pPr>
        <w:pStyle w:val="BodyText"/>
        <w:spacing w:before="6" w:line="249" w:lineRule="auto"/>
        <w:ind w:left="1077" w:right="127" w:firstLine="237"/>
        <w:jc w:val="both"/>
      </w:pPr>
      <w:r>
        <w:t xml:space="preserve">While the principle is </w:t>
      </w:r>
      <w:r>
        <w:rPr>
          <w:spacing w:val="-3"/>
        </w:rPr>
        <w:t xml:space="preserve">easy, </w:t>
      </w:r>
      <w:r>
        <w:t xml:space="preserve">testing </w:t>
      </w:r>
      <w:r>
        <w:rPr>
          <w:i/>
        </w:rPr>
        <w:t xml:space="preserve">well </w:t>
      </w:r>
      <w:r>
        <w:t xml:space="preserve">is not so </w:t>
      </w:r>
      <w:r>
        <w:rPr>
          <w:spacing w:val="-3"/>
        </w:rPr>
        <w:t xml:space="preserve">easy. </w:t>
      </w:r>
      <w:r>
        <w:t xml:space="preserve">One main reason for this </w:t>
      </w:r>
      <w:r>
        <w:lastRenderedPageBreak/>
        <w:t>is the sheer number of possible tests that exists for any nontrivial system. Even a simple system that takes a single 32 bit integer number as input already has 2</w:t>
      </w:r>
      <w:r>
        <w:rPr>
          <w:vertAlign w:val="superscript"/>
        </w:rPr>
        <w:t>32</w:t>
      </w:r>
      <w:r>
        <w:t xml:space="preserve"> possible</w:t>
      </w:r>
      <w:r>
        <w:rPr>
          <w:spacing w:val="-6"/>
        </w:rPr>
        <w:t xml:space="preserve"> </w:t>
      </w:r>
      <w:r>
        <w:t>tests. Which</w:t>
      </w:r>
      <w:r>
        <w:rPr>
          <w:spacing w:val="-4"/>
        </w:rPr>
        <w:t xml:space="preserve"> </w:t>
      </w:r>
      <w:r>
        <w:t>of</w:t>
      </w:r>
      <w:r>
        <w:rPr>
          <w:spacing w:val="-5"/>
        </w:rPr>
        <w:t xml:space="preserve"> </w:t>
      </w:r>
      <w:r>
        <w:t>these</w:t>
      </w:r>
      <w:r>
        <w:rPr>
          <w:spacing w:val="-3"/>
        </w:rPr>
        <w:t xml:space="preserve"> </w:t>
      </w:r>
      <w:r>
        <w:t>do</w:t>
      </w:r>
      <w:r>
        <w:rPr>
          <w:spacing w:val="-4"/>
        </w:rPr>
        <w:t xml:space="preserve"> </w:t>
      </w:r>
      <w:r>
        <w:t>we</w:t>
      </w:r>
      <w:r>
        <w:rPr>
          <w:spacing w:val="-3"/>
        </w:rPr>
        <w:t xml:space="preserve"> </w:t>
      </w:r>
      <w:r>
        <w:t>need</w:t>
      </w:r>
      <w:r>
        <w:rPr>
          <w:spacing w:val="-5"/>
        </w:rPr>
        <w:t xml:space="preserve"> </w:t>
      </w:r>
      <w:r>
        <w:t>to</w:t>
      </w:r>
      <w:r>
        <w:rPr>
          <w:spacing w:val="-2"/>
        </w:rPr>
        <w:t xml:space="preserve"> </w:t>
      </w:r>
      <w:r>
        <w:t>execute</w:t>
      </w:r>
      <w:r>
        <w:rPr>
          <w:spacing w:val="-8"/>
        </w:rPr>
        <w:t xml:space="preserve"> </w:t>
      </w:r>
      <w:r>
        <w:t>in</w:t>
      </w:r>
      <w:r>
        <w:rPr>
          <w:spacing w:val="-2"/>
        </w:rPr>
        <w:t xml:space="preserve"> </w:t>
      </w:r>
      <w:r>
        <w:t>order</w:t>
      </w:r>
      <w:r>
        <w:rPr>
          <w:spacing w:val="-7"/>
        </w:rPr>
        <w:t xml:space="preserve"> </w:t>
      </w:r>
      <w:r>
        <w:t>to</w:t>
      </w:r>
      <w:r>
        <w:rPr>
          <w:spacing w:val="-2"/>
        </w:rPr>
        <w:t xml:space="preserve"> </w:t>
      </w:r>
      <w:r>
        <w:t>ensure</w:t>
      </w:r>
      <w:r>
        <w:rPr>
          <w:spacing w:val="-5"/>
        </w:rPr>
        <w:t xml:space="preserve"> </w:t>
      </w:r>
      <w:r>
        <w:t>that</w:t>
      </w:r>
      <w:r>
        <w:rPr>
          <w:spacing w:val="-6"/>
        </w:rPr>
        <w:t xml:space="preserve"> </w:t>
      </w:r>
      <w:r>
        <w:t>we</w:t>
      </w:r>
      <w:r>
        <w:rPr>
          <w:spacing w:val="-3"/>
        </w:rPr>
        <w:t xml:space="preserve"> </w:t>
      </w:r>
      <w:r>
        <w:t xml:space="preserve">find all bugs? Unfortunately, the answer to this is that we would need to execute </w:t>
      </w:r>
      <w:r>
        <w:rPr>
          <w:i/>
        </w:rPr>
        <w:t xml:space="preserve">all </w:t>
      </w:r>
      <w:r>
        <w:t>of them—only if we execute all of the inputs and observe that the system produced the expected outputs do we know for sure that there are no bugs. It is easy to see that executing all tests simply does not scale. This fact is well captured by Dijkstra’s famous observation that testing can never prove the absence of bugs, it can only show the presence of bugs. The challenge thus lies in finding a subset of the possible inputs to a system that will give us reasonable certainty that we have found the main bugs.</w:t>
      </w:r>
    </w:p>
    <w:p w14:paraId="64CAD860" w14:textId="77777777" w:rsidR="0081130C" w:rsidRDefault="0081130C" w:rsidP="0081130C">
      <w:pPr>
        <w:pStyle w:val="BodyText"/>
        <w:spacing w:before="10" w:line="249" w:lineRule="auto"/>
        <w:ind w:left="1077" w:right="129" w:firstLine="237"/>
        <w:jc w:val="both"/>
      </w:pPr>
      <w:r>
        <w:t xml:space="preserve">If we do not select good tests, then the consequences can range from mild user annoyance to catastrophic effects for users. History offers many famous examples of the consequences of software bugs, and with increased dependence on software systems in our daily lives, we can expect that  the  influence  of  software bugs will only increase. Some of the most infamous examples where software bugs caused problems are the Therac-25 radiation therapy device (Leveson and Turner </w:t>
      </w:r>
      <w:r>
        <w:rPr>
          <w:color w:val="0000FF"/>
        </w:rPr>
        <w:t>1993</w:t>
      </w:r>
      <w:r>
        <w:t>), which gave six patients a radiation overdose, resulting in serious injury and death;</w:t>
      </w:r>
      <w:r>
        <w:rPr>
          <w:spacing w:val="-8"/>
        </w:rPr>
        <w:t xml:space="preserve"> </w:t>
      </w:r>
      <w:r>
        <w:t>the</w:t>
      </w:r>
      <w:r>
        <w:rPr>
          <w:spacing w:val="-3"/>
        </w:rPr>
        <w:t xml:space="preserve"> </w:t>
      </w:r>
      <w:r>
        <w:t>Ariane</w:t>
      </w:r>
      <w:r>
        <w:rPr>
          <w:spacing w:val="-7"/>
        </w:rPr>
        <w:t xml:space="preserve"> </w:t>
      </w:r>
      <w:r>
        <w:t>5</w:t>
      </w:r>
      <w:r>
        <w:rPr>
          <w:spacing w:val="-2"/>
        </w:rPr>
        <w:t xml:space="preserve"> </w:t>
      </w:r>
      <w:r>
        <w:t>maiden</w:t>
      </w:r>
      <w:r>
        <w:rPr>
          <w:spacing w:val="-6"/>
        </w:rPr>
        <w:t xml:space="preserve"> </w:t>
      </w:r>
      <w:r>
        <w:t>flight</w:t>
      </w:r>
      <w:r>
        <w:rPr>
          <w:spacing w:val="-6"/>
        </w:rPr>
        <w:t xml:space="preserve"> </w:t>
      </w:r>
      <w:r>
        <w:t>(Dowson</w:t>
      </w:r>
      <w:r>
        <w:rPr>
          <w:spacing w:val="-7"/>
        </w:rPr>
        <w:t xml:space="preserve"> </w:t>
      </w:r>
      <w:r>
        <w:rPr>
          <w:color w:val="0000FF"/>
        </w:rPr>
        <w:t>1997</w:t>
      </w:r>
      <w:r>
        <w:t>),</w:t>
      </w:r>
      <w:r>
        <w:rPr>
          <w:spacing w:val="-10"/>
        </w:rPr>
        <w:t xml:space="preserve"> </w:t>
      </w:r>
      <w:r>
        <w:t>which</w:t>
      </w:r>
      <w:r>
        <w:rPr>
          <w:spacing w:val="-3"/>
        </w:rPr>
        <w:t xml:space="preserve"> </w:t>
      </w:r>
      <w:r>
        <w:t>exploded</w:t>
      </w:r>
      <w:r>
        <w:rPr>
          <w:spacing w:val="-9"/>
        </w:rPr>
        <w:t xml:space="preserve"> </w:t>
      </w:r>
      <w:r>
        <w:t>40</w:t>
      </w:r>
      <w:r>
        <w:rPr>
          <w:spacing w:val="-22"/>
        </w:rPr>
        <w:t xml:space="preserve"> </w:t>
      </w:r>
      <w:r>
        <w:t>s</w:t>
      </w:r>
      <w:r>
        <w:rPr>
          <w:spacing w:val="-4"/>
        </w:rPr>
        <w:t xml:space="preserve"> </w:t>
      </w:r>
      <w:r>
        <w:t>after</w:t>
      </w:r>
      <w:r>
        <w:rPr>
          <w:spacing w:val="-4"/>
        </w:rPr>
        <w:t xml:space="preserve"> </w:t>
      </w:r>
      <w:r>
        <w:t xml:space="preserve">lift-off because reused software from the Ariane 4 system had not been tested sufficiently on the new hardware, or the unintended acceleration problem in </w:t>
      </w:r>
      <w:r>
        <w:rPr>
          <w:spacing w:val="-4"/>
        </w:rPr>
        <w:t xml:space="preserve">Toyota </w:t>
      </w:r>
      <w:r>
        <w:t xml:space="preserve">cars (Kane et al. </w:t>
      </w:r>
      <w:r>
        <w:rPr>
          <w:color w:val="0000FF"/>
        </w:rPr>
        <w:t>2010</w:t>
      </w:r>
      <w:r>
        <w:t>), leading to fatal accidents and huge economic</w:t>
      </w:r>
      <w:r>
        <w:rPr>
          <w:spacing w:val="-36"/>
        </w:rPr>
        <w:t xml:space="preserve"> </w:t>
      </w:r>
      <w:r>
        <w:t>impact.</w:t>
      </w:r>
    </w:p>
    <w:p w14:paraId="54DBBC22" w14:textId="77777777" w:rsidR="0081130C" w:rsidRDefault="0081130C" w:rsidP="0081130C">
      <w:pPr>
        <w:pStyle w:val="BodyText"/>
        <w:spacing w:before="9" w:line="249" w:lineRule="auto"/>
        <w:ind w:left="1077" w:right="127" w:firstLine="237"/>
        <w:jc w:val="both"/>
      </w:pPr>
      <w:r>
        <w:t>In this chapter, we will explore different approaches that address the problem of how to select good tests. Which one of them is best suited will depend on many different factors: What sources of information are available for test generation? Generally,</w:t>
      </w:r>
      <w:r>
        <w:rPr>
          <w:spacing w:val="-8"/>
        </w:rPr>
        <w:t xml:space="preserve"> </w:t>
      </w:r>
      <w:r>
        <w:t>the</w:t>
      </w:r>
      <w:r>
        <w:rPr>
          <w:spacing w:val="-3"/>
        </w:rPr>
        <w:t xml:space="preserve"> </w:t>
      </w:r>
      <w:r>
        <w:t>more</w:t>
      </w:r>
      <w:r>
        <w:rPr>
          <w:spacing w:val="-3"/>
        </w:rPr>
        <w:t xml:space="preserve"> </w:t>
      </w:r>
      <w:r>
        <w:t>information</w:t>
      </w:r>
      <w:r>
        <w:rPr>
          <w:spacing w:val="-9"/>
        </w:rPr>
        <w:t xml:space="preserve"> </w:t>
      </w:r>
      <w:r>
        <w:t>about</w:t>
      </w:r>
      <w:r>
        <w:rPr>
          <w:spacing w:val="-4"/>
        </w:rPr>
        <w:t xml:space="preserve"> </w:t>
      </w:r>
      <w:r>
        <w:t>the</w:t>
      </w:r>
      <w:r>
        <w:rPr>
          <w:spacing w:val="-3"/>
        </w:rPr>
        <w:t xml:space="preserve"> </w:t>
      </w:r>
      <w:r>
        <w:t>system</w:t>
      </w:r>
      <w:r>
        <w:rPr>
          <w:spacing w:val="-3"/>
        </w:rPr>
        <w:t xml:space="preserve"> </w:t>
      </w:r>
      <w:r>
        <w:t>we have,</w:t>
      </w:r>
      <w:r>
        <w:rPr>
          <w:spacing w:val="-6"/>
        </w:rPr>
        <w:t xml:space="preserve"> </w:t>
      </w:r>
      <w:r>
        <w:t>the</w:t>
      </w:r>
      <w:r>
        <w:rPr>
          <w:spacing w:val="-3"/>
        </w:rPr>
        <w:t xml:space="preserve"> </w:t>
      </w:r>
      <w:r>
        <w:t>better</w:t>
      </w:r>
      <w:r>
        <w:rPr>
          <w:spacing w:val="-3"/>
        </w:rPr>
        <w:t xml:space="preserve"> </w:t>
      </w:r>
      <w:r>
        <w:t>we</w:t>
      </w:r>
      <w:r>
        <w:rPr>
          <w:spacing w:val="-3"/>
        </w:rPr>
        <w:t xml:space="preserve"> </w:t>
      </w:r>
      <w:r>
        <w:t>can</w:t>
      </w:r>
      <w:r>
        <w:rPr>
          <w:spacing w:val="-2"/>
        </w:rPr>
        <w:t xml:space="preserve"> </w:t>
      </w:r>
      <w:r>
        <w:t>guide the selection of tests. In the best case, we have the source code at hand while selecting</w:t>
      </w:r>
      <w:r>
        <w:rPr>
          <w:spacing w:val="-5"/>
        </w:rPr>
        <w:t xml:space="preserve"> </w:t>
      </w:r>
      <w:r>
        <w:t>tests—this is</w:t>
      </w:r>
      <w:r>
        <w:rPr>
          <w:spacing w:val="-4"/>
        </w:rPr>
        <w:t xml:space="preserve"> </w:t>
      </w:r>
      <w:r>
        <w:t>known</w:t>
      </w:r>
      <w:r>
        <w:rPr>
          <w:spacing w:val="-5"/>
        </w:rPr>
        <w:t xml:space="preserve"> </w:t>
      </w:r>
      <w:r>
        <w:t>as</w:t>
      </w:r>
      <w:r>
        <w:rPr>
          <w:spacing w:val="-4"/>
        </w:rPr>
        <w:t xml:space="preserve"> </w:t>
      </w:r>
      <w:r>
        <w:rPr>
          <w:i/>
        </w:rPr>
        <w:t>white</w:t>
      </w:r>
      <w:r>
        <w:rPr>
          <w:i/>
          <w:spacing w:val="-1"/>
        </w:rPr>
        <w:t xml:space="preserve"> </w:t>
      </w:r>
      <w:r>
        <w:rPr>
          <w:i/>
        </w:rPr>
        <w:t>box</w:t>
      </w:r>
      <w:r>
        <w:rPr>
          <w:i/>
          <w:spacing w:val="-5"/>
        </w:rPr>
        <w:t xml:space="preserve"> </w:t>
      </w:r>
      <w:r>
        <w:t>testing.</w:t>
      </w:r>
      <w:r>
        <w:rPr>
          <w:spacing w:val="-4"/>
        </w:rPr>
        <w:t xml:space="preserve"> </w:t>
      </w:r>
      <w:r>
        <w:rPr>
          <w:spacing w:val="-3"/>
        </w:rPr>
        <w:t>However,</w:t>
      </w:r>
      <w:r>
        <w:rPr>
          <w:spacing w:val="-7"/>
        </w:rPr>
        <w:t xml:space="preserve"> </w:t>
      </w:r>
      <w:r>
        <w:t>we</w:t>
      </w:r>
      <w:r>
        <w:rPr>
          <w:spacing w:val="-4"/>
        </w:rPr>
        <w:t xml:space="preserve"> </w:t>
      </w:r>
      <w:r>
        <w:t>don’t</w:t>
      </w:r>
      <w:r>
        <w:rPr>
          <w:spacing w:val="-8"/>
        </w:rPr>
        <w:t xml:space="preserve"> </w:t>
      </w:r>
      <w:r>
        <w:t>always</w:t>
      </w:r>
      <w:r>
        <w:rPr>
          <w:spacing w:val="-2"/>
        </w:rPr>
        <w:t xml:space="preserve"> </w:t>
      </w:r>
      <w:r>
        <w:t xml:space="preserve">have access to the full source code, for example, when the program under test accesses web services. Indeed, as we will see there can be scenarios where we will want    to guide testing not (only) by the source code, but by its intended functionality as captured by a specification—this is known as </w:t>
      </w:r>
      <w:r>
        <w:rPr>
          <w:i/>
        </w:rPr>
        <w:t xml:space="preserve">black box </w:t>
      </w:r>
      <w:r>
        <w:t xml:space="preserve">testing. </w:t>
      </w:r>
      <w:r>
        <w:rPr>
          <w:spacing w:val="-9"/>
        </w:rPr>
        <w:t xml:space="preserve">We </w:t>
      </w:r>
      <w:r>
        <w:t>may even face a scenario where we have neither source code, nor specification of the system, and even for this case we will see techniques that help us selecting</w:t>
      </w:r>
      <w:r>
        <w:rPr>
          <w:spacing w:val="-36"/>
        </w:rPr>
        <w:t xml:space="preserve"> </w:t>
      </w:r>
      <w:r>
        <w:t>tests.</w:t>
      </w:r>
    </w:p>
    <w:p w14:paraId="0CCD355A" w14:textId="77777777" w:rsidR="0081130C" w:rsidRDefault="0081130C" w:rsidP="0081130C">
      <w:pPr>
        <w:spacing w:line="249" w:lineRule="auto"/>
        <w:jc w:val="both"/>
        <w:sectPr w:rsidR="0081130C">
          <w:pgSz w:w="8790" w:h="13330"/>
          <w:pgMar w:top="620" w:right="940" w:bottom="280" w:left="0" w:header="720" w:footer="720" w:gutter="0"/>
          <w:cols w:space="720"/>
        </w:sectPr>
      </w:pPr>
    </w:p>
    <w:p w14:paraId="37847EBC" w14:textId="77777777" w:rsidR="0081130C" w:rsidRDefault="0081130C" w:rsidP="0081130C">
      <w:pPr>
        <w:tabs>
          <w:tab w:val="right" w:pos="7708"/>
        </w:tabs>
        <w:spacing w:before="75"/>
        <w:ind w:left="1077"/>
        <w:jc w:val="both"/>
        <w:rPr>
          <w:sz w:val="17"/>
        </w:rPr>
      </w:pPr>
      <w:r>
        <w:rPr>
          <w:sz w:val="17"/>
        </w:rPr>
        <w:lastRenderedPageBreak/>
        <w:t>Software</w:t>
      </w:r>
      <w:r>
        <w:rPr>
          <w:spacing w:val="3"/>
          <w:sz w:val="17"/>
        </w:rPr>
        <w:t xml:space="preserve"> </w:t>
      </w:r>
      <w:r>
        <w:rPr>
          <w:spacing w:val="-3"/>
          <w:sz w:val="17"/>
        </w:rPr>
        <w:t>Testing</w:t>
      </w:r>
      <w:r>
        <w:rPr>
          <w:spacing w:val="-3"/>
          <w:sz w:val="17"/>
        </w:rPr>
        <w:tab/>
      </w:r>
      <w:r>
        <w:rPr>
          <w:sz w:val="17"/>
        </w:rPr>
        <w:t>125</w:t>
      </w:r>
    </w:p>
    <w:p w14:paraId="70FEBF3F" w14:textId="77777777" w:rsidR="0081130C" w:rsidRDefault="0081130C" w:rsidP="0081130C">
      <w:pPr>
        <w:pStyle w:val="BodyText"/>
        <w:spacing w:before="5"/>
        <w:rPr>
          <w:sz w:val="26"/>
        </w:rPr>
      </w:pPr>
    </w:p>
    <w:p w14:paraId="77FBC2A1" w14:textId="77777777" w:rsidR="0081130C" w:rsidRDefault="0081130C" w:rsidP="0081130C">
      <w:pPr>
        <w:pStyle w:val="BodyText"/>
        <w:spacing w:line="249" w:lineRule="auto"/>
        <w:ind w:left="1077" w:right="125" w:firstLine="237"/>
        <w:jc w:val="both"/>
      </w:pPr>
      <w:r>
        <w:t xml:space="preserve">Even if we have a good technique to select tests, there remain related questions such as who does the testing and when is the testing done? It is generally accepted that fixing software bugs gets more expensive the later they are detected (more people get affected, applying a fix becomes more difficult, etc.); hence the answer to the question of when to test is usually “as  soon as  possible.” Indeed, some  tests can be generated even before code has been written, based on a specification of the system, and developers nowadays often apply a test-driven development methodology, where they first write some tests, and then follow up with code that makes these tests pass.  This illustrates that the  question of who does the testing  is not so obvious to answer: For many years, it has been common wisdom that developers will be less effective at testing their own code as external people who did not put their own effort into building the software. Developers will test their own code gentler, and may make the same wrong assumptions when creating tests as when creating code. Indeed, testing is a somewhat destructive activity, whereby one aims to find a way to break the system, and an external person may be better suited for this. Traditionally, software testing was therefore done by dedicated QA teams, or even outsourced to external testing companies. </w:t>
      </w:r>
      <w:r>
        <w:rPr>
          <w:spacing w:val="-3"/>
        </w:rPr>
        <w:t xml:space="preserve">However, </w:t>
      </w:r>
      <w:r>
        <w:t>there appears  to be a recent shift toward increased developer testing, inspired by a proliferation of tools and techniques around test-driven and behavior-driven development. This chapter aims to provide a holistic overview of testing suitable for a traditional QA perspective as well as a developer-driven testing</w:t>
      </w:r>
      <w:r>
        <w:rPr>
          <w:spacing w:val="-31"/>
        </w:rPr>
        <w:t xml:space="preserve"> </w:t>
      </w:r>
      <w:r>
        <w:t>perspective.</w:t>
      </w:r>
    </w:p>
    <w:p w14:paraId="10668650" w14:textId="77777777" w:rsidR="0081130C" w:rsidRDefault="0081130C" w:rsidP="0081130C">
      <w:pPr>
        <w:pStyle w:val="BodyText"/>
        <w:spacing w:before="18" w:line="249" w:lineRule="auto"/>
        <w:ind w:left="1077" w:right="127" w:firstLine="237"/>
        <w:jc w:val="both"/>
      </w:pPr>
      <w:r>
        <w:t>Although many introductions to software testing begin by explaining the life- threatening</w:t>
      </w:r>
      <w:r>
        <w:rPr>
          <w:spacing w:val="-22"/>
        </w:rPr>
        <w:t xml:space="preserve"> </w:t>
      </w:r>
      <w:r>
        <w:t>effects</w:t>
      </w:r>
      <w:r>
        <w:rPr>
          <w:spacing w:val="-18"/>
        </w:rPr>
        <w:t xml:space="preserve"> </w:t>
      </w:r>
      <w:r>
        <w:t>that</w:t>
      </w:r>
      <w:r>
        <w:rPr>
          <w:spacing w:val="-16"/>
        </w:rPr>
        <w:t xml:space="preserve"> </w:t>
      </w:r>
      <w:r>
        <w:t>software</w:t>
      </w:r>
      <w:r>
        <w:rPr>
          <w:spacing w:val="-18"/>
        </w:rPr>
        <w:t xml:space="preserve"> </w:t>
      </w:r>
      <w:r>
        <w:t>bugs</w:t>
      </w:r>
      <w:r>
        <w:rPr>
          <w:spacing w:val="-19"/>
        </w:rPr>
        <w:t xml:space="preserve"> </w:t>
      </w:r>
      <w:r>
        <w:t>can</w:t>
      </w:r>
      <w:r>
        <w:rPr>
          <w:spacing w:val="-17"/>
        </w:rPr>
        <w:t xml:space="preserve"> </w:t>
      </w:r>
      <w:r>
        <w:t>have</w:t>
      </w:r>
      <w:r>
        <w:rPr>
          <w:spacing w:val="-20"/>
        </w:rPr>
        <w:t xml:space="preserve"> </w:t>
      </w:r>
      <w:r>
        <w:t>(this</w:t>
      </w:r>
      <w:r>
        <w:rPr>
          <w:spacing w:val="-17"/>
        </w:rPr>
        <w:t xml:space="preserve"> </w:t>
      </w:r>
      <w:r>
        <w:t>chapter</w:t>
      </w:r>
      <w:r>
        <w:rPr>
          <w:spacing w:val="-20"/>
        </w:rPr>
        <w:t xml:space="preserve"> </w:t>
      </w:r>
      <w:r>
        <w:t>being</w:t>
      </w:r>
      <w:r>
        <w:rPr>
          <w:spacing w:val="-19"/>
        </w:rPr>
        <w:t xml:space="preserve"> </w:t>
      </w:r>
      <w:r>
        <w:t>no</w:t>
      </w:r>
      <w:r>
        <w:rPr>
          <w:spacing w:val="-17"/>
        </w:rPr>
        <w:t xml:space="preserve"> </w:t>
      </w:r>
      <w:r>
        <w:t>exception),</w:t>
      </w:r>
      <w:r>
        <w:rPr>
          <w:spacing w:val="-22"/>
        </w:rPr>
        <w:t xml:space="preserve"> </w:t>
      </w:r>
      <w:r>
        <w:t>it</w:t>
      </w:r>
      <w:r>
        <w:rPr>
          <w:spacing w:val="-16"/>
        </w:rPr>
        <w:t xml:space="preserve"> </w:t>
      </w:r>
      <w:r>
        <w:t>is often</w:t>
      </w:r>
      <w:r>
        <w:rPr>
          <w:spacing w:val="-16"/>
        </w:rPr>
        <w:t xml:space="preserve"> </w:t>
      </w:r>
      <w:r>
        <w:t>simply</w:t>
      </w:r>
      <w:r>
        <w:rPr>
          <w:spacing w:val="-14"/>
        </w:rPr>
        <w:t xml:space="preserve"> </w:t>
      </w:r>
      <w:r>
        <w:t>economic</w:t>
      </w:r>
      <w:r>
        <w:rPr>
          <w:spacing w:val="-17"/>
        </w:rPr>
        <w:t xml:space="preserve"> </w:t>
      </w:r>
      <w:r>
        <w:t>considerations</w:t>
      </w:r>
      <w:r>
        <w:rPr>
          <w:spacing w:val="-18"/>
        </w:rPr>
        <w:t xml:space="preserve"> </w:t>
      </w:r>
      <w:r>
        <w:t>that</w:t>
      </w:r>
      <w:r>
        <w:rPr>
          <w:spacing w:val="-15"/>
        </w:rPr>
        <w:t xml:space="preserve"> </w:t>
      </w:r>
      <w:r>
        <w:t>drive</w:t>
      </w:r>
      <w:r>
        <w:rPr>
          <w:spacing w:val="-15"/>
        </w:rPr>
        <w:t xml:space="preserve"> </w:t>
      </w:r>
      <w:r>
        <w:t>testing.</w:t>
      </w:r>
      <w:r>
        <w:rPr>
          <w:spacing w:val="-14"/>
        </w:rPr>
        <w:t xml:space="preserve"> </w:t>
      </w:r>
      <w:r>
        <w:t>Bugs</w:t>
      </w:r>
      <w:r>
        <w:rPr>
          <w:spacing w:val="-16"/>
        </w:rPr>
        <w:t xml:space="preserve"> </w:t>
      </w:r>
      <w:r>
        <w:t>cost</w:t>
      </w:r>
      <w:r>
        <w:rPr>
          <w:spacing w:val="-13"/>
        </w:rPr>
        <w:t xml:space="preserve"> </w:t>
      </w:r>
      <w:r>
        <w:rPr>
          <w:spacing w:val="-3"/>
        </w:rPr>
        <w:t>money.</w:t>
      </w:r>
      <w:r>
        <w:rPr>
          <w:spacing w:val="-19"/>
        </w:rPr>
        <w:t xml:space="preserve"> </w:t>
      </w:r>
      <w:r>
        <w:rPr>
          <w:spacing w:val="-3"/>
        </w:rPr>
        <w:t xml:space="preserve">However, </w:t>
      </w:r>
      <w:r>
        <w:t xml:space="preserve">testing also costs </w:t>
      </w:r>
      <w:r>
        <w:rPr>
          <w:spacing w:val="-2"/>
        </w:rPr>
        <w:t xml:space="preserve">money. </w:t>
      </w:r>
      <w:r>
        <w:t xml:space="preserve">Indeed, there is a piece of common wisdom that says that testing amounts to half of the costs of producing a software system </w:t>
      </w:r>
      <w:r>
        <w:rPr>
          <w:spacing w:val="-4"/>
        </w:rPr>
        <w:t>(</w:t>
      </w:r>
      <w:proofErr w:type="spellStart"/>
      <w:r>
        <w:rPr>
          <w:spacing w:val="-4"/>
        </w:rPr>
        <w:t>Tassey</w:t>
      </w:r>
      <w:proofErr w:type="spellEnd"/>
      <w:r>
        <w:rPr>
          <w:spacing w:val="-4"/>
        </w:rPr>
        <w:t xml:space="preserve"> </w:t>
      </w:r>
      <w:r>
        <w:rPr>
          <w:color w:val="0000FF"/>
        </w:rPr>
        <w:t>2002</w:t>
      </w:r>
      <w:r>
        <w:t xml:space="preserve">). Thus, the question of testing well does not only mean to select the best tests, but it also means to do testing well with as few as necessary tests and to use these tests as efficiently as possible. </w:t>
      </w:r>
      <w:r>
        <w:rPr>
          <w:spacing w:val="-3"/>
        </w:rPr>
        <w:t xml:space="preserve">With </w:t>
      </w:r>
      <w:r>
        <w:t xml:space="preserve">increased automation in software testing, tests are nowadays often executed automatically: </w:t>
      </w:r>
      <w:r>
        <w:rPr>
          <w:spacing w:val="-4"/>
        </w:rPr>
        <w:t xml:space="preserve">Tests </w:t>
      </w:r>
      <w:r>
        <w:t xml:space="preserve">implemented using standard </w:t>
      </w:r>
      <w:proofErr w:type="spellStart"/>
      <w:r>
        <w:t>xUnit</w:t>
      </w:r>
      <w:proofErr w:type="spellEnd"/>
      <w:r>
        <w:t xml:space="preserve"> frameworks</w:t>
      </w:r>
      <w:r>
        <w:rPr>
          <w:spacing w:val="-16"/>
        </w:rPr>
        <w:t xml:space="preserve"> </w:t>
      </w:r>
      <w:r>
        <w:t>such</w:t>
      </w:r>
      <w:r>
        <w:rPr>
          <w:spacing w:val="-9"/>
        </w:rPr>
        <w:t xml:space="preserve"> </w:t>
      </w:r>
      <w:r>
        <w:t>as</w:t>
      </w:r>
      <w:r>
        <w:rPr>
          <w:spacing w:val="-11"/>
        </w:rPr>
        <w:t xml:space="preserve"> </w:t>
      </w:r>
      <w:r>
        <w:t>JUnit</w:t>
      </w:r>
      <w:r>
        <w:rPr>
          <w:spacing w:val="-8"/>
        </w:rPr>
        <w:t xml:space="preserve"> </w:t>
      </w:r>
      <w:r>
        <w:t>are</w:t>
      </w:r>
      <w:r>
        <w:rPr>
          <w:spacing w:val="-10"/>
        </w:rPr>
        <w:t xml:space="preserve"> </w:t>
      </w:r>
      <w:r>
        <w:t>often</w:t>
      </w:r>
      <w:r>
        <w:rPr>
          <w:spacing w:val="-12"/>
        </w:rPr>
        <w:t xml:space="preserve"> </w:t>
      </w:r>
      <w:r>
        <w:t>executed</w:t>
      </w:r>
      <w:r>
        <w:rPr>
          <w:spacing w:val="-13"/>
        </w:rPr>
        <w:t xml:space="preserve"> </w:t>
      </w:r>
      <w:r>
        <w:t>many</w:t>
      </w:r>
      <w:r>
        <w:rPr>
          <w:spacing w:val="-14"/>
        </w:rPr>
        <w:t xml:space="preserve"> </w:t>
      </w:r>
      <w:r>
        <w:t>times</w:t>
      </w:r>
      <w:r>
        <w:rPr>
          <w:spacing w:val="-9"/>
        </w:rPr>
        <w:t xml:space="preserve"> </w:t>
      </w:r>
      <w:r>
        <w:t>a</w:t>
      </w:r>
      <w:r>
        <w:rPr>
          <w:spacing w:val="-10"/>
        </w:rPr>
        <w:t xml:space="preserve"> </w:t>
      </w:r>
      <w:r>
        <w:rPr>
          <w:spacing w:val="-3"/>
        </w:rPr>
        <w:t>day,</w:t>
      </w:r>
      <w:r>
        <w:rPr>
          <w:spacing w:val="-12"/>
        </w:rPr>
        <w:t xml:space="preserve"> </w:t>
      </w:r>
      <w:r>
        <w:t>over</w:t>
      </w:r>
      <w:r>
        <w:rPr>
          <w:spacing w:val="-12"/>
        </w:rPr>
        <w:t xml:space="preserve"> </w:t>
      </w:r>
      <w:r>
        <w:t>and</w:t>
      </w:r>
      <w:r>
        <w:rPr>
          <w:spacing w:val="-12"/>
        </w:rPr>
        <w:t xml:space="preserve"> </w:t>
      </w:r>
      <w:r>
        <w:t>over</w:t>
      </w:r>
      <w:r>
        <w:rPr>
          <w:spacing w:val="-13"/>
        </w:rPr>
        <w:t xml:space="preserve"> </w:t>
      </w:r>
      <w:r>
        <w:t>again. Thus, the costs of software testing do not only lie in creating a good test set, but also being efficient about running these tests. After discussing the fundamentals of testing,</w:t>
      </w:r>
      <w:r>
        <w:rPr>
          <w:spacing w:val="-11"/>
        </w:rPr>
        <w:t xml:space="preserve"> </w:t>
      </w:r>
      <w:r>
        <w:t>in</w:t>
      </w:r>
      <w:r>
        <w:rPr>
          <w:spacing w:val="-10"/>
        </w:rPr>
        <w:t xml:space="preserve"> </w:t>
      </w:r>
      <w:r>
        <w:t>the</w:t>
      </w:r>
      <w:r>
        <w:rPr>
          <w:spacing w:val="-9"/>
        </w:rPr>
        <w:t xml:space="preserve"> </w:t>
      </w:r>
      <w:r>
        <w:t>final</w:t>
      </w:r>
      <w:r>
        <w:rPr>
          <w:spacing w:val="-11"/>
        </w:rPr>
        <w:t xml:space="preserve"> </w:t>
      </w:r>
      <w:r>
        <w:t>part</w:t>
      </w:r>
      <w:r>
        <w:rPr>
          <w:spacing w:val="-10"/>
        </w:rPr>
        <w:t xml:space="preserve"> </w:t>
      </w:r>
      <w:r>
        <w:t>of</w:t>
      </w:r>
      <w:r>
        <w:rPr>
          <w:spacing w:val="-10"/>
        </w:rPr>
        <w:t xml:space="preserve"> </w:t>
      </w:r>
      <w:r>
        <w:t>this</w:t>
      </w:r>
      <w:r>
        <w:rPr>
          <w:spacing w:val="-10"/>
        </w:rPr>
        <w:t xml:space="preserve"> </w:t>
      </w:r>
      <w:r>
        <w:t>chapter,</w:t>
      </w:r>
      <w:r>
        <w:rPr>
          <w:spacing w:val="-13"/>
        </w:rPr>
        <w:t xml:space="preserve"> </w:t>
      </w:r>
      <w:r>
        <w:t>we</w:t>
      </w:r>
      <w:r>
        <w:rPr>
          <w:spacing w:val="-9"/>
        </w:rPr>
        <w:t xml:space="preserve"> </w:t>
      </w:r>
      <w:r>
        <w:t>will</w:t>
      </w:r>
      <w:r>
        <w:rPr>
          <w:spacing w:val="-9"/>
        </w:rPr>
        <w:t xml:space="preserve"> </w:t>
      </w:r>
      <w:r>
        <w:t>also</w:t>
      </w:r>
      <w:r>
        <w:rPr>
          <w:spacing w:val="-9"/>
        </w:rPr>
        <w:t xml:space="preserve"> </w:t>
      </w:r>
      <w:r>
        <w:t>look</w:t>
      </w:r>
      <w:r>
        <w:rPr>
          <w:spacing w:val="-10"/>
        </w:rPr>
        <w:t xml:space="preserve"> </w:t>
      </w:r>
      <w:r>
        <w:t>at</w:t>
      </w:r>
      <w:r>
        <w:rPr>
          <w:spacing w:val="-9"/>
        </w:rPr>
        <w:t xml:space="preserve"> </w:t>
      </w:r>
      <w:r>
        <w:t>considerations</w:t>
      </w:r>
      <w:r>
        <w:rPr>
          <w:spacing w:val="-16"/>
        </w:rPr>
        <w:t xml:space="preserve"> </w:t>
      </w:r>
      <w:r>
        <w:t>regarding the efficiency of running</w:t>
      </w:r>
      <w:r>
        <w:rPr>
          <w:spacing w:val="-16"/>
        </w:rPr>
        <w:t xml:space="preserve"> </w:t>
      </w:r>
      <w:r>
        <w:t>tests.</w:t>
      </w:r>
    </w:p>
    <w:p w14:paraId="3965A944" w14:textId="77777777" w:rsidR="00460232" w:rsidRDefault="00460232"/>
    <w:sectPr w:rsidR="00460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C6447"/>
    <w:multiLevelType w:val="hybridMultilevel"/>
    <w:tmpl w:val="93989A5E"/>
    <w:lvl w:ilvl="0" w:tplc="7F1012DC">
      <w:start w:val="1"/>
      <w:numFmt w:val="decimal"/>
      <w:lvlText w:val="%1"/>
      <w:lvlJc w:val="left"/>
      <w:pPr>
        <w:ind w:left="1425" w:hanging="348"/>
        <w:jc w:val="left"/>
      </w:pPr>
      <w:rPr>
        <w:rFonts w:ascii="Times New Roman" w:eastAsia="Times New Roman" w:hAnsi="Times New Roman" w:cs="Times New Roman" w:hint="default"/>
        <w:b/>
        <w:bCs/>
        <w:spacing w:val="-6"/>
        <w:w w:val="99"/>
        <w:sz w:val="24"/>
        <w:szCs w:val="24"/>
        <w:lang w:val="en-US" w:eastAsia="en-US" w:bidi="ar-SA"/>
      </w:rPr>
    </w:lvl>
    <w:lvl w:ilvl="1" w:tplc="D4321ACC">
      <w:numFmt w:val="bullet"/>
      <w:lvlText w:val="•"/>
      <w:lvlJc w:val="left"/>
      <w:pPr>
        <w:ind w:left="2062" w:hanging="348"/>
      </w:pPr>
      <w:rPr>
        <w:rFonts w:hint="default"/>
        <w:lang w:val="en-US" w:eastAsia="en-US" w:bidi="ar-SA"/>
      </w:rPr>
    </w:lvl>
    <w:lvl w:ilvl="2" w:tplc="7076E2CA">
      <w:numFmt w:val="bullet"/>
      <w:lvlText w:val="•"/>
      <w:lvlJc w:val="left"/>
      <w:pPr>
        <w:ind w:left="2705" w:hanging="348"/>
      </w:pPr>
      <w:rPr>
        <w:rFonts w:hint="default"/>
        <w:lang w:val="en-US" w:eastAsia="en-US" w:bidi="ar-SA"/>
      </w:rPr>
    </w:lvl>
    <w:lvl w:ilvl="3" w:tplc="0C72EE46">
      <w:numFmt w:val="bullet"/>
      <w:lvlText w:val="•"/>
      <w:lvlJc w:val="left"/>
      <w:pPr>
        <w:ind w:left="3348" w:hanging="348"/>
      </w:pPr>
      <w:rPr>
        <w:rFonts w:hint="default"/>
        <w:lang w:val="en-US" w:eastAsia="en-US" w:bidi="ar-SA"/>
      </w:rPr>
    </w:lvl>
    <w:lvl w:ilvl="4" w:tplc="795E790A">
      <w:numFmt w:val="bullet"/>
      <w:lvlText w:val="•"/>
      <w:lvlJc w:val="left"/>
      <w:pPr>
        <w:ind w:left="3990" w:hanging="348"/>
      </w:pPr>
      <w:rPr>
        <w:rFonts w:hint="default"/>
        <w:lang w:val="en-US" w:eastAsia="en-US" w:bidi="ar-SA"/>
      </w:rPr>
    </w:lvl>
    <w:lvl w:ilvl="5" w:tplc="0D72091A">
      <w:numFmt w:val="bullet"/>
      <w:lvlText w:val="•"/>
      <w:lvlJc w:val="left"/>
      <w:pPr>
        <w:ind w:left="4633" w:hanging="348"/>
      </w:pPr>
      <w:rPr>
        <w:rFonts w:hint="default"/>
        <w:lang w:val="en-US" w:eastAsia="en-US" w:bidi="ar-SA"/>
      </w:rPr>
    </w:lvl>
    <w:lvl w:ilvl="6" w:tplc="6EA65066">
      <w:numFmt w:val="bullet"/>
      <w:lvlText w:val="•"/>
      <w:lvlJc w:val="left"/>
      <w:pPr>
        <w:ind w:left="5276" w:hanging="348"/>
      </w:pPr>
      <w:rPr>
        <w:rFonts w:hint="default"/>
        <w:lang w:val="en-US" w:eastAsia="en-US" w:bidi="ar-SA"/>
      </w:rPr>
    </w:lvl>
    <w:lvl w:ilvl="7" w:tplc="DEB087B6">
      <w:numFmt w:val="bullet"/>
      <w:lvlText w:val="•"/>
      <w:lvlJc w:val="left"/>
      <w:pPr>
        <w:ind w:left="5919" w:hanging="348"/>
      </w:pPr>
      <w:rPr>
        <w:rFonts w:hint="default"/>
        <w:lang w:val="en-US" w:eastAsia="en-US" w:bidi="ar-SA"/>
      </w:rPr>
    </w:lvl>
    <w:lvl w:ilvl="8" w:tplc="F2DC8756">
      <w:numFmt w:val="bullet"/>
      <w:lvlText w:val="•"/>
      <w:lvlJc w:val="left"/>
      <w:pPr>
        <w:ind w:left="6561" w:hanging="348"/>
      </w:pPr>
      <w:rPr>
        <w:rFonts w:hint="default"/>
        <w:lang w:val="en-US" w:eastAsia="en-US" w:bidi="ar-SA"/>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t">
    <w15:presenceInfo w15:providerId="None" w15:userId="f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184"/>
    <w:rsid w:val="00034CAB"/>
    <w:rsid w:val="00073199"/>
    <w:rsid w:val="001B1184"/>
    <w:rsid w:val="00336D8B"/>
    <w:rsid w:val="0036006E"/>
    <w:rsid w:val="00371E03"/>
    <w:rsid w:val="00460232"/>
    <w:rsid w:val="00757BAB"/>
    <w:rsid w:val="0081130C"/>
    <w:rsid w:val="00905E8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4BD3C"/>
  <w15:chartTrackingRefBased/>
  <w15:docId w15:val="{06B3848C-E5A3-4B64-8F0A-2432F3B80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30C"/>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1130C"/>
    <w:rPr>
      <w:sz w:val="20"/>
      <w:szCs w:val="20"/>
    </w:rPr>
  </w:style>
  <w:style w:type="character" w:customStyle="1" w:styleId="BodyTextChar">
    <w:name w:val="Body Text Char"/>
    <w:basedOn w:val="DefaultParagraphFont"/>
    <w:link w:val="BodyText"/>
    <w:uiPriority w:val="1"/>
    <w:rsid w:val="0081130C"/>
    <w:rPr>
      <w:rFonts w:ascii="Times New Roman" w:eastAsia="Times New Roman" w:hAnsi="Times New Roman" w:cs="Times New Roman"/>
      <w:sz w:val="20"/>
      <w:szCs w:val="20"/>
      <w:lang w:val="en-US"/>
    </w:rPr>
  </w:style>
  <w:style w:type="paragraph" w:styleId="ListParagraph">
    <w:name w:val="List Paragraph"/>
    <w:basedOn w:val="Normal"/>
    <w:uiPriority w:val="1"/>
    <w:qFormat/>
    <w:rsid w:val="0081130C"/>
    <w:pPr>
      <w:ind w:left="1408" w:hanging="262"/>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7C2E9-D0B7-4386-9D24-062FF0557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1982</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dc:creator>
  <cp:keywords/>
  <dc:description/>
  <cp:lastModifiedBy>ft</cp:lastModifiedBy>
  <cp:revision>7</cp:revision>
  <dcterms:created xsi:type="dcterms:W3CDTF">2021-03-10T05:56:00Z</dcterms:created>
  <dcterms:modified xsi:type="dcterms:W3CDTF">2021-03-10T07:31:00Z</dcterms:modified>
</cp:coreProperties>
</file>